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5B" w:rsidRPr="008928E4" w:rsidRDefault="00EF3F5B" w:rsidP="008928E4">
      <w:pPr>
        <w:pStyle w:val="Heading1"/>
        <w:shd w:val="clear" w:color="auto" w:fill="FFFFFF"/>
        <w:rPr>
          <w:rFonts w:ascii="Arial" w:hAnsi="Arial" w:cs="Arial"/>
          <w:bCs w:val="0"/>
          <w:color w:val="FF6347"/>
          <w:sz w:val="28"/>
          <w:szCs w:val="28"/>
        </w:rPr>
      </w:pPr>
      <w:r w:rsidRPr="008928E4">
        <w:rPr>
          <w:rFonts w:ascii="Arial" w:hAnsi="Arial" w:cs="Arial"/>
          <w:bCs w:val="0"/>
          <w:color w:val="FF6347"/>
          <w:sz w:val="28"/>
          <w:szCs w:val="28"/>
        </w:rPr>
        <w:t>Function Pointer in C</w:t>
      </w:r>
      <w:r w:rsidR="009F4533">
        <w:rPr>
          <w:rFonts w:ascii="Arial" w:hAnsi="Arial" w:cs="Arial"/>
          <w:bCs w:val="0"/>
          <w:color w:val="FF6347"/>
          <w:sz w:val="28"/>
          <w:szCs w:val="28"/>
        </w:rPr>
        <w:t>:-</w:t>
      </w:r>
    </w:p>
    <w:p w:rsidR="00EF3F5B" w:rsidRPr="00EF3F5B" w:rsidRDefault="00EF3F5B" w:rsidP="00EF3F5B">
      <w:pPr>
        <w:shd w:val="clear" w:color="auto" w:fill="FFFFFF"/>
        <w:spacing w:after="0" w:line="240" w:lineRule="auto"/>
        <w:jc w:val="both"/>
        <w:textAlignment w:val="baseline"/>
        <w:rPr>
          <w:rFonts w:ascii="Helvetica" w:eastAsia="Times New Roman" w:hAnsi="Helvetica" w:cs="Helvetica"/>
          <w:color w:val="000000"/>
          <w:sz w:val="20"/>
          <w:szCs w:val="20"/>
        </w:rPr>
      </w:pPr>
      <w:r w:rsidRPr="00EF3F5B">
        <w:rPr>
          <w:rFonts w:ascii="Helvetica" w:eastAsia="Times New Roman" w:hAnsi="Helvetica" w:cs="Helvetica"/>
          <w:color w:val="000000"/>
          <w:sz w:val="20"/>
          <w:szCs w:val="20"/>
        </w:rPr>
        <w:t>In C, like normal data pointers (int *, char *, etc), we can have pointers to functions. Following is a simple example that shows declaration and function call using function pointer.</w:t>
      </w:r>
    </w:p>
    <w:tbl>
      <w:tblPr>
        <w:tblW w:w="9840" w:type="dxa"/>
        <w:tblCellMar>
          <w:left w:w="0" w:type="dxa"/>
          <w:right w:w="0" w:type="dxa"/>
        </w:tblCellMar>
        <w:tblLook w:val="04A0"/>
      </w:tblPr>
      <w:tblGrid>
        <w:gridCol w:w="9840"/>
      </w:tblGrid>
      <w:tr w:rsidR="00EF3F5B" w:rsidRPr="00EF3F5B" w:rsidTr="00EF3F5B">
        <w:tc>
          <w:tcPr>
            <w:tcW w:w="9840" w:type="dxa"/>
            <w:vAlign w:val="center"/>
            <w:hideMark/>
          </w:tcPr>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#include &lt;stdio.h&gt;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A normal function with an int parameter</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and void return type</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voidfun(inta)</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printf("Value of a is %d\n", a);</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Times New Roman" w:eastAsia="Times New Roman" w:hAnsi="Times New Roman" w:cs="Times New Roman"/>
                <w:color w:val="757575"/>
              </w:rPr>
              <w:t>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intmain()</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xml:space="preserve">    // fun_ptr is a pointer to function fun()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void(*fun_ptr)(int) = &amp;fun;</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Times New Roman" w:eastAsia="Times New Roman" w:hAnsi="Times New Roman" w:cs="Times New Roman"/>
                <w:color w:val="757575"/>
              </w:rPr>
              <w:t>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 The above line is equivalent of following two</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void (*fun_ptr)(int);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xml:space="preserve">       fun_ptr = &amp;fun;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Times New Roman" w:eastAsia="Times New Roman" w:hAnsi="Times New Roman" w:cs="Times New Roman"/>
                <w:color w:val="757575"/>
              </w:rPr>
              <w:t>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 Invoking fun() using fun_ptr</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(*fun_ptr)(10);</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Times New Roman" w:eastAsia="Times New Roman" w:hAnsi="Times New Roman" w:cs="Times New Roman"/>
                <w:color w:val="757575"/>
              </w:rPr>
              <w:t> </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return0;</w:t>
            </w:r>
          </w:p>
          <w:p w:rsidR="00EF3F5B" w:rsidRPr="00EF3F5B" w:rsidRDefault="00EF3F5B" w:rsidP="00EF3F5B">
            <w:pPr>
              <w:spacing w:after="0" w:line="240" w:lineRule="auto"/>
              <w:rPr>
                <w:rFonts w:ascii="Times New Roman" w:eastAsia="Times New Roman" w:hAnsi="Times New Roman" w:cs="Times New Roman"/>
                <w:color w:val="757575"/>
                <w:sz w:val="24"/>
                <w:szCs w:val="24"/>
              </w:rPr>
            </w:pPr>
            <w:r w:rsidRPr="008928E4">
              <w:rPr>
                <w:rFonts w:ascii="Courier New" w:eastAsia="Times New Roman" w:hAnsi="Courier New" w:cs="Courier New"/>
                <w:color w:val="757575"/>
              </w:rPr>
              <w:t>}</w:t>
            </w:r>
          </w:p>
        </w:tc>
      </w:tr>
    </w:tbl>
    <w:p w:rsidR="00EF3F5B" w:rsidRPr="008928E4" w:rsidRDefault="00EF3F5B" w:rsidP="008928E4">
      <w:pPr>
        <w:pStyle w:val="Heading1"/>
        <w:shd w:val="clear" w:color="auto" w:fill="FFFFFF"/>
        <w:rPr>
          <w:rFonts w:ascii="Arial" w:hAnsi="Arial" w:cs="Arial"/>
          <w:bCs w:val="0"/>
          <w:color w:val="FF6347"/>
          <w:sz w:val="28"/>
          <w:szCs w:val="28"/>
        </w:rPr>
      </w:pPr>
      <w:r w:rsidRPr="008928E4">
        <w:rPr>
          <w:rFonts w:ascii="Arial" w:hAnsi="Arial" w:cs="Arial"/>
          <w:bCs w:val="0"/>
          <w:color w:val="FF6347"/>
          <w:sz w:val="28"/>
          <w:szCs w:val="28"/>
        </w:rPr>
        <w:t>Implement Your Own sizeof</w:t>
      </w:r>
      <w:r w:rsidR="009F4533">
        <w:rPr>
          <w:rFonts w:ascii="Arial" w:hAnsi="Arial" w:cs="Arial"/>
          <w:bCs w:val="0"/>
          <w:color w:val="FF6347"/>
          <w:sz w:val="28"/>
          <w:szCs w:val="28"/>
        </w:rPr>
        <w:t>:-</w:t>
      </w:r>
    </w:p>
    <w:p w:rsidR="00EF3F5B" w:rsidRPr="00EF3F5B" w:rsidRDefault="00EF3F5B" w:rsidP="00EF3F5B">
      <w:pPr>
        <w:shd w:val="clear" w:color="auto" w:fill="FFFFFF"/>
        <w:spacing w:after="150" w:line="240" w:lineRule="auto"/>
        <w:jc w:val="both"/>
        <w:textAlignment w:val="baseline"/>
        <w:rPr>
          <w:rFonts w:ascii="Helvetica" w:eastAsia="Times New Roman" w:hAnsi="Helvetica" w:cs="Helvetica"/>
          <w:color w:val="000000"/>
          <w:sz w:val="20"/>
          <w:szCs w:val="20"/>
        </w:rPr>
      </w:pPr>
      <w:r w:rsidRPr="00EF3F5B">
        <w:rPr>
          <w:rFonts w:ascii="Helvetica" w:eastAsia="Times New Roman" w:hAnsi="Helvetica" w:cs="Helvetica"/>
          <w:color w:val="000000"/>
          <w:sz w:val="20"/>
          <w:szCs w:val="20"/>
        </w:rPr>
        <w:t>Here is an implementation.</w:t>
      </w:r>
    </w:p>
    <w:tbl>
      <w:tblPr>
        <w:tblW w:w="9840" w:type="dxa"/>
        <w:tblCellMar>
          <w:left w:w="0" w:type="dxa"/>
          <w:right w:w="0" w:type="dxa"/>
        </w:tblCellMar>
        <w:tblLook w:val="04A0"/>
      </w:tblPr>
      <w:tblGrid>
        <w:gridCol w:w="9840"/>
      </w:tblGrid>
      <w:tr w:rsidR="00EF3F5B" w:rsidRPr="008928E4" w:rsidTr="00EF3F5B">
        <w:tc>
          <w:tcPr>
            <w:tcW w:w="9840" w:type="dxa"/>
            <w:vAlign w:val="center"/>
            <w:hideMark/>
          </w:tcPr>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#define my_sizeof(type) (char *)(&amp;type+1)-(char*)(&amp;type)</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intmain()</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doublex;</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printf("%d", my_sizeof(x));</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getchar();</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    return0;</w:t>
            </w:r>
          </w:p>
          <w:p w:rsidR="00EF3F5B" w:rsidRPr="008928E4" w:rsidRDefault="00EF3F5B" w:rsidP="00EF3F5B">
            <w:pPr>
              <w:spacing w:after="0" w:line="240" w:lineRule="auto"/>
              <w:rPr>
                <w:rFonts w:ascii="Times New Roman" w:eastAsia="Times New Roman" w:hAnsi="Times New Roman" w:cs="Times New Roman"/>
                <w:color w:val="757575"/>
              </w:rPr>
            </w:pPr>
            <w:r w:rsidRPr="008928E4">
              <w:rPr>
                <w:rFonts w:ascii="Courier New" w:eastAsia="Times New Roman" w:hAnsi="Courier New" w:cs="Courier New"/>
                <w:color w:val="757575"/>
              </w:rPr>
              <w:t>}</w:t>
            </w:r>
          </w:p>
        </w:tc>
      </w:tr>
    </w:tbl>
    <w:p w:rsidR="00680AC2" w:rsidRDefault="00680AC2"/>
    <w:p w:rsidR="001B1B87" w:rsidRPr="008928E4" w:rsidRDefault="001B1B87">
      <w:pPr>
        <w:rPr>
          <w:rFonts w:ascii="Arial" w:hAnsi="Arial" w:cs="Arial"/>
          <w:color w:val="E36C0A" w:themeColor="accent6" w:themeShade="BF"/>
          <w:sz w:val="24"/>
          <w:szCs w:val="24"/>
          <w:shd w:val="clear" w:color="auto" w:fill="FFFFFF"/>
        </w:rPr>
      </w:pPr>
    </w:p>
    <w:p w:rsidR="001B1B87" w:rsidRPr="008928E4" w:rsidRDefault="001B1B87" w:rsidP="008928E4">
      <w:pPr>
        <w:pStyle w:val="ListParagraph"/>
        <w:numPr>
          <w:ilvl w:val="0"/>
          <w:numId w:val="13"/>
        </w:numPr>
        <w:rPr>
          <w:rFonts w:ascii="Helvetica" w:hAnsi="Helvetica" w:cs="Helvetica"/>
          <w:color w:val="000000"/>
          <w:shd w:val="clear" w:color="auto" w:fill="FFFFFF"/>
        </w:rPr>
      </w:pPr>
      <w:r w:rsidRPr="008928E4">
        <w:rPr>
          <w:rFonts w:ascii="Helvetica" w:hAnsi="Helvetica" w:cs="Helvetica"/>
          <w:color w:val="000000"/>
          <w:shd w:val="clear" w:color="auto" w:fill="FFFFFF"/>
        </w:rPr>
        <w:t>When we use</w:t>
      </w:r>
      <w:r w:rsidRPr="008928E4">
        <w:rPr>
          <w:rStyle w:val="apple-converted-space"/>
          <w:rFonts w:ascii="Helvetica" w:hAnsi="Helvetica" w:cs="Helvetica"/>
          <w:color w:val="000000"/>
          <w:shd w:val="clear" w:color="auto" w:fill="FFFFFF"/>
        </w:rPr>
        <w:t> </w:t>
      </w:r>
      <w:r w:rsidRPr="008928E4">
        <w:rPr>
          <w:rStyle w:val="Strong"/>
          <w:rFonts w:ascii="Helvetica" w:hAnsi="Helvetica" w:cs="Helvetica"/>
          <w:i/>
          <w:iCs/>
          <w:color w:val="000000"/>
          <w:bdr w:val="none" w:sz="0" w:space="0" w:color="auto" w:frame="1"/>
          <w:shd w:val="clear" w:color="auto" w:fill="FFFFFF"/>
        </w:rPr>
        <w:t>include</w:t>
      </w:r>
      <w:r w:rsidRPr="008928E4">
        <w:rPr>
          <w:rStyle w:val="apple-converted-space"/>
          <w:rFonts w:ascii="Helvetica" w:hAnsi="Helvetica" w:cs="Helvetica"/>
          <w:i/>
          <w:iCs/>
          <w:color w:val="000000"/>
          <w:bdr w:val="none" w:sz="0" w:space="0" w:color="auto" w:frame="1"/>
          <w:shd w:val="clear" w:color="auto" w:fill="FFFFFF"/>
        </w:rPr>
        <w:t> </w:t>
      </w:r>
      <w:r w:rsidRPr="008928E4">
        <w:rPr>
          <w:rFonts w:ascii="Helvetica" w:hAnsi="Helvetica" w:cs="Helvetica"/>
          <w:color w:val="000000"/>
          <w:shd w:val="clear" w:color="auto" w:fill="FFFFFF"/>
        </w:rPr>
        <w:t>directive,  the contents of included header file (after preprocessing) are copied to the current file.</w:t>
      </w:r>
      <w:r w:rsidRPr="008928E4">
        <w:rPr>
          <w:rFonts w:ascii="Helvetica" w:hAnsi="Helvetica" w:cs="Helvetica"/>
          <w:color w:val="000000"/>
        </w:rPr>
        <w:br/>
      </w:r>
      <w:r w:rsidRPr="008928E4">
        <w:rPr>
          <w:rFonts w:ascii="Helvetica" w:hAnsi="Helvetica" w:cs="Helvetica"/>
          <w:color w:val="000000"/>
          <w:shd w:val="clear" w:color="auto" w:fill="FFFFFF"/>
        </w:rPr>
        <w:t>Angular brackets</w:t>
      </w:r>
      <w:r w:rsidRPr="008928E4">
        <w:rPr>
          <w:rStyle w:val="apple-converted-space"/>
          <w:rFonts w:ascii="Helvetica" w:hAnsi="Helvetica" w:cs="Helvetica"/>
          <w:color w:val="000000"/>
          <w:shd w:val="clear" w:color="auto" w:fill="FFFFFF"/>
        </w:rPr>
        <w:t> </w:t>
      </w:r>
      <w:r w:rsidRPr="008928E4">
        <w:rPr>
          <w:rStyle w:val="Strong"/>
          <w:rFonts w:ascii="Helvetica" w:hAnsi="Helvetica" w:cs="Helvetica"/>
          <w:color w:val="000000"/>
          <w:bdr w:val="none" w:sz="0" w:space="0" w:color="auto" w:frame="1"/>
          <w:shd w:val="clear" w:color="auto" w:fill="FFFFFF"/>
        </w:rPr>
        <w:t>&lt;</w:t>
      </w:r>
      <w:r w:rsidRPr="008928E4">
        <w:rPr>
          <w:rStyle w:val="apple-converted-space"/>
          <w:rFonts w:ascii="Helvetica" w:hAnsi="Helvetica" w:cs="Helvetica"/>
          <w:color w:val="000000"/>
          <w:shd w:val="clear" w:color="auto" w:fill="FFFFFF"/>
        </w:rPr>
        <w:t> </w:t>
      </w:r>
      <w:r w:rsidRPr="008928E4">
        <w:rPr>
          <w:rFonts w:ascii="Helvetica" w:hAnsi="Helvetica" w:cs="Helvetica"/>
          <w:color w:val="000000"/>
          <w:shd w:val="clear" w:color="auto" w:fill="FFFFFF"/>
        </w:rPr>
        <w:t>and</w:t>
      </w:r>
      <w:r w:rsidRPr="008928E4">
        <w:rPr>
          <w:rStyle w:val="apple-converted-space"/>
          <w:rFonts w:ascii="Helvetica" w:hAnsi="Helvetica" w:cs="Helvetica"/>
          <w:color w:val="000000"/>
          <w:shd w:val="clear" w:color="auto" w:fill="FFFFFF"/>
        </w:rPr>
        <w:t> </w:t>
      </w:r>
      <w:r w:rsidRPr="008928E4">
        <w:rPr>
          <w:rStyle w:val="Strong"/>
          <w:rFonts w:ascii="Helvetica" w:hAnsi="Helvetica" w:cs="Helvetica"/>
          <w:color w:val="000000"/>
          <w:bdr w:val="none" w:sz="0" w:space="0" w:color="auto" w:frame="1"/>
          <w:shd w:val="clear" w:color="auto" w:fill="FFFFFF"/>
        </w:rPr>
        <w:t>&gt;</w:t>
      </w:r>
      <w:r w:rsidRPr="008928E4">
        <w:rPr>
          <w:rStyle w:val="apple-converted-space"/>
          <w:rFonts w:ascii="Helvetica" w:hAnsi="Helvetica" w:cs="Helvetica"/>
          <w:color w:val="000000"/>
          <w:shd w:val="clear" w:color="auto" w:fill="FFFFFF"/>
        </w:rPr>
        <w:t> </w:t>
      </w:r>
      <w:r w:rsidRPr="008928E4">
        <w:rPr>
          <w:rFonts w:ascii="Helvetica" w:hAnsi="Helvetica" w:cs="Helvetica"/>
          <w:color w:val="000000"/>
          <w:shd w:val="clear" w:color="auto" w:fill="FFFFFF"/>
        </w:rPr>
        <w:t>instruct the preprocessor to look in the standard folder where all header files are held.  Double quotes</w:t>
      </w:r>
      <w:r w:rsidRPr="008928E4">
        <w:rPr>
          <w:rStyle w:val="apple-converted-space"/>
          <w:rFonts w:ascii="Helvetica" w:hAnsi="Helvetica" w:cs="Helvetica"/>
          <w:color w:val="000000"/>
          <w:shd w:val="clear" w:color="auto" w:fill="FFFFFF"/>
        </w:rPr>
        <w:t> </w:t>
      </w:r>
      <w:r w:rsidRPr="008928E4">
        <w:rPr>
          <w:rStyle w:val="Strong"/>
          <w:rFonts w:ascii="Helvetica" w:hAnsi="Helvetica" w:cs="Helvetica"/>
          <w:color w:val="000000"/>
          <w:bdr w:val="none" w:sz="0" w:space="0" w:color="auto" w:frame="1"/>
          <w:shd w:val="clear" w:color="auto" w:fill="FFFFFF"/>
        </w:rPr>
        <w:t>“</w:t>
      </w:r>
      <w:r w:rsidRPr="008928E4">
        <w:rPr>
          <w:rStyle w:val="apple-converted-space"/>
          <w:rFonts w:ascii="Helvetica" w:hAnsi="Helvetica" w:cs="Helvetica"/>
          <w:color w:val="000000"/>
          <w:shd w:val="clear" w:color="auto" w:fill="FFFFFF"/>
        </w:rPr>
        <w:t> </w:t>
      </w:r>
      <w:r w:rsidRPr="008928E4">
        <w:rPr>
          <w:rFonts w:ascii="Helvetica" w:hAnsi="Helvetica" w:cs="Helvetica"/>
          <w:color w:val="000000"/>
          <w:shd w:val="clear" w:color="auto" w:fill="FFFFFF"/>
        </w:rPr>
        <w:t>and</w:t>
      </w:r>
      <w:r w:rsidRPr="008928E4">
        <w:rPr>
          <w:rStyle w:val="apple-converted-space"/>
          <w:rFonts w:ascii="Helvetica" w:hAnsi="Helvetica" w:cs="Helvetica"/>
          <w:color w:val="000000"/>
          <w:shd w:val="clear" w:color="auto" w:fill="FFFFFF"/>
        </w:rPr>
        <w:t> </w:t>
      </w:r>
      <w:r w:rsidRPr="008928E4">
        <w:rPr>
          <w:rStyle w:val="Strong"/>
          <w:rFonts w:ascii="Helvetica" w:hAnsi="Helvetica" w:cs="Helvetica"/>
          <w:color w:val="000000"/>
          <w:bdr w:val="none" w:sz="0" w:space="0" w:color="auto" w:frame="1"/>
          <w:shd w:val="clear" w:color="auto" w:fill="FFFFFF"/>
        </w:rPr>
        <w:t>“</w:t>
      </w:r>
      <w:r w:rsidRPr="008928E4">
        <w:rPr>
          <w:rStyle w:val="apple-converted-space"/>
          <w:rFonts w:ascii="Helvetica" w:hAnsi="Helvetica" w:cs="Helvetica"/>
          <w:color w:val="000000"/>
          <w:shd w:val="clear" w:color="auto" w:fill="FFFFFF"/>
        </w:rPr>
        <w:t> </w:t>
      </w:r>
      <w:r w:rsidRPr="008928E4">
        <w:rPr>
          <w:rFonts w:ascii="Helvetica" w:hAnsi="Helvetica" w:cs="Helvetica"/>
          <w:color w:val="000000"/>
          <w:shd w:val="clear" w:color="auto" w:fill="FFFFFF"/>
        </w:rPr>
        <w:t>instruct the preprocessor to look into the current folder and if the file is not present in current folder, then in standard folder of all header files.</w:t>
      </w:r>
    </w:p>
    <w:p w:rsidR="001B1B87" w:rsidRDefault="001B1B87" w:rsidP="001B1B87">
      <w:pPr>
        <w:ind w:left="360"/>
      </w:pPr>
    </w:p>
    <w:p w:rsidR="00FF7C79" w:rsidRPr="00FF7C79" w:rsidRDefault="00FF7C79" w:rsidP="00FF7C79">
      <w:pPr>
        <w:pStyle w:val="Heading1"/>
        <w:shd w:val="clear" w:color="auto" w:fill="FFFFFF"/>
        <w:rPr>
          <w:rFonts w:ascii="Arial" w:hAnsi="Arial" w:cs="Arial"/>
          <w:bCs w:val="0"/>
          <w:color w:val="FF6347"/>
          <w:sz w:val="28"/>
          <w:szCs w:val="28"/>
        </w:rPr>
      </w:pPr>
      <w:r w:rsidRPr="00FF7C79">
        <w:rPr>
          <w:rFonts w:ascii="Arial" w:hAnsi="Arial" w:cs="Arial"/>
          <w:bCs w:val="0"/>
          <w:color w:val="FF6347"/>
          <w:sz w:val="28"/>
          <w:szCs w:val="28"/>
        </w:rPr>
        <w:t>Structure Padding</w:t>
      </w:r>
      <w:r w:rsidR="000C432F">
        <w:rPr>
          <w:rFonts w:ascii="Arial" w:hAnsi="Arial" w:cs="Arial"/>
          <w:bCs w:val="0"/>
          <w:color w:val="FF6347"/>
          <w:sz w:val="28"/>
          <w:szCs w:val="28"/>
        </w:rPr>
        <w:t>:-</w:t>
      </w:r>
      <w:r w:rsidRPr="00FF7C79">
        <w:rPr>
          <w:rFonts w:ascii="Arial" w:hAnsi="Arial" w:cs="Arial"/>
          <w:color w:val="000000"/>
          <w:sz w:val="28"/>
          <w:szCs w:val="28"/>
        </w:rPr>
        <w:t xml:space="preserve">                                              </w:t>
      </w:r>
    </w:p>
    <w:p w:rsidR="00FF7C79" w:rsidRDefault="00FF7C79" w:rsidP="00FF7C79">
      <w:pPr>
        <w:numPr>
          <w:ilvl w:val="0"/>
          <w:numId w:val="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In order to align the data in memory,  one or more empty bytes (addresses) are inserted (or left empty) between memory addresses which are allocated for other structure members while memory allocation. This concept is called structure padding.</w:t>
      </w:r>
    </w:p>
    <w:p w:rsidR="00FF7C79" w:rsidRDefault="00FF7C79" w:rsidP="00FF7C79">
      <w:pPr>
        <w:numPr>
          <w:ilvl w:val="0"/>
          <w:numId w:val="3"/>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Architecture of a computer processor is such a way that it can read 1 word (4 byte in 32 bit processor) from memory at a time.</w:t>
      </w:r>
    </w:p>
    <w:p w:rsidR="00FF7C79" w:rsidRDefault="00FF7C79" w:rsidP="00FF7C79">
      <w:pPr>
        <w:numPr>
          <w:ilvl w:val="0"/>
          <w:numId w:val="3"/>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To make use of this advantage of processor, data are always aligned as 4 bytes package which leads to insert empty addresses between other member’s address.</w:t>
      </w:r>
    </w:p>
    <w:p w:rsidR="00FF7C79" w:rsidRDefault="00FF7C79" w:rsidP="00FF7C79">
      <w:pPr>
        <w:numPr>
          <w:ilvl w:val="0"/>
          <w:numId w:val="4"/>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Because of this structure padding concept in C, size of the structure is always not same as what we think.</w:t>
      </w:r>
    </w:p>
    <w:p w:rsidR="00FF7C79" w:rsidRDefault="00FF7C79" w:rsidP="00FF7C79">
      <w:pPr>
        <w:shd w:val="clear" w:color="auto" w:fill="FFFFFF"/>
        <w:spacing w:after="0"/>
        <w:jc w:val="both"/>
        <w:rPr>
          <w:rFonts w:ascii="Arial" w:hAnsi="Arial" w:cs="Arial"/>
          <w:color w:val="000000"/>
          <w:sz w:val="21"/>
          <w:szCs w:val="21"/>
        </w:rPr>
      </w:pPr>
      <w:r>
        <w:rPr>
          <w:rFonts w:ascii="Arial" w:hAnsi="Arial" w:cs="Arial"/>
          <w:color w:val="000000"/>
          <w:sz w:val="21"/>
          <w:szCs w:val="21"/>
        </w:rPr>
        <w:t>      For example, please consider below structure that has 5 members.</w:t>
      </w:r>
    </w:p>
    <w:p w:rsidR="00FF7C79" w:rsidRDefault="00FF7C79" w:rsidP="00FF7C79">
      <w:pPr>
        <w:shd w:val="clear" w:color="auto" w:fill="FFFFFF"/>
        <w:jc w:val="both"/>
        <w:rPr>
          <w:rFonts w:ascii="Arial" w:hAnsi="Arial" w:cs="Arial"/>
          <w:color w:val="000000"/>
          <w:sz w:val="21"/>
          <w:szCs w:val="21"/>
        </w:rPr>
      </w:pPr>
      <w:r>
        <w:rPr>
          <w:rFonts w:ascii="Arial" w:hAnsi="Arial" w:cs="Arial"/>
          <w:color w:val="FFFFFF"/>
          <w:sz w:val="21"/>
          <w:szCs w:val="21"/>
        </w:rPr>
        <w:t>..</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struct student</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       int id1;</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       int id2;</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       char a;</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       char b;</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       float percentage;</w:t>
      </w:r>
    </w:p>
    <w:p w:rsidR="00FF7C79" w:rsidRDefault="00FF7C79" w:rsidP="00FF7C79">
      <w:pPr>
        <w:shd w:val="clear" w:color="auto" w:fill="FFFFFF"/>
        <w:jc w:val="both"/>
        <w:rPr>
          <w:rFonts w:ascii="Arial" w:hAnsi="Arial" w:cs="Arial"/>
          <w:color w:val="000000"/>
          <w:sz w:val="21"/>
          <w:szCs w:val="21"/>
        </w:rPr>
      </w:pPr>
      <w:r>
        <w:rPr>
          <w:rFonts w:ascii="Arial" w:hAnsi="Arial" w:cs="Arial"/>
          <w:color w:val="000000"/>
          <w:sz w:val="21"/>
          <w:szCs w:val="21"/>
        </w:rPr>
        <w:t>};</w:t>
      </w:r>
    </w:p>
    <w:p w:rsidR="00FF7C79" w:rsidRDefault="00FF7C79" w:rsidP="00FF7C79">
      <w:pPr>
        <w:shd w:val="clear" w:color="auto" w:fill="FFFFFF"/>
        <w:jc w:val="both"/>
        <w:rPr>
          <w:rFonts w:ascii="Arial" w:hAnsi="Arial" w:cs="Arial"/>
          <w:color w:val="000000"/>
          <w:sz w:val="21"/>
          <w:szCs w:val="21"/>
        </w:rPr>
      </w:pPr>
      <w:r>
        <w:rPr>
          <w:rFonts w:ascii="Arial" w:hAnsi="Arial" w:cs="Arial"/>
          <w:color w:val="FFFFFF"/>
          <w:sz w:val="21"/>
          <w:szCs w:val="21"/>
        </w:rPr>
        <w:t>..</w:t>
      </w:r>
    </w:p>
    <w:p w:rsidR="00FF7C79" w:rsidRDefault="00FF7C79" w:rsidP="00FF7C79">
      <w:pPr>
        <w:numPr>
          <w:ilvl w:val="0"/>
          <w:numId w:val="5"/>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As per C concepts, int and float datatypes occupy 4 bytes each and char datatype occupies 1 byte for 32 bit processor. So, only 14 bytes (4+4+1+1+4) should be allocated for above structure.</w:t>
      </w:r>
    </w:p>
    <w:p w:rsidR="00FF7C79" w:rsidRDefault="00FF7C79" w:rsidP="00FF7C79">
      <w:pPr>
        <w:numPr>
          <w:ilvl w:val="0"/>
          <w:numId w:val="5"/>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But, this is wrong.  Do you know why?</w:t>
      </w:r>
    </w:p>
    <w:p w:rsidR="00FF7C79" w:rsidRDefault="00FF7C79" w:rsidP="00FF7C79">
      <w:pPr>
        <w:numPr>
          <w:ilvl w:val="0"/>
          <w:numId w:val="6"/>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Architecture of a computer processor is such a way that it can read 1 word from memory at a time.</w:t>
      </w:r>
    </w:p>
    <w:p w:rsidR="00FF7C79" w:rsidRDefault="00FF7C79" w:rsidP="00FF7C79">
      <w:pPr>
        <w:numPr>
          <w:ilvl w:val="0"/>
          <w:numId w:val="6"/>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1 word is equal to 4 bytes for 32 bit processor and 8 bytes for 64 bit processor. So, 32 bit processor always reads 4 bytes at a time and 64 bit processor always reads 8 bytes at a time.</w:t>
      </w:r>
    </w:p>
    <w:p w:rsidR="00FF7C79" w:rsidRDefault="00FF7C79" w:rsidP="00FF7C79">
      <w:pPr>
        <w:numPr>
          <w:ilvl w:val="0"/>
          <w:numId w:val="6"/>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This concept is very useful to increase the processor speed.</w:t>
      </w:r>
    </w:p>
    <w:p w:rsidR="00FF7C79" w:rsidRDefault="00FF7C79" w:rsidP="00FF7C79">
      <w:pPr>
        <w:numPr>
          <w:ilvl w:val="0"/>
          <w:numId w:val="6"/>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To make use of this advantage, memory is arranged as a group of 4 bytes in 32 bit processor and 8 bytes in 64 bit processor.</w:t>
      </w:r>
    </w:p>
    <w:p w:rsidR="00FF7C79" w:rsidRDefault="00FF7C79" w:rsidP="00FF7C79">
      <w:pPr>
        <w:numPr>
          <w:ilvl w:val="0"/>
          <w:numId w:val="7"/>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lastRenderedPageBreak/>
        <w:t>Below C program is compiled and executed in 32 bit compiler. Please check memory allocated for structure1 and structure2 in below program.</w:t>
      </w:r>
    </w:p>
    <w:p w:rsidR="00FF7C79" w:rsidRDefault="00FF7C79" w:rsidP="00FF7C79">
      <w:pPr>
        <w:pStyle w:val="Heading4"/>
        <w:shd w:val="clear" w:color="auto" w:fill="FFFFFF"/>
        <w:rPr>
          <w:rStyle w:val="Strong"/>
          <w:rFonts w:ascii="Arial" w:hAnsi="Arial" w:cs="Arial"/>
          <w:b/>
          <w:bCs/>
          <w:color w:val="000000"/>
        </w:rPr>
      </w:pPr>
      <w:r>
        <w:rPr>
          <w:rStyle w:val="Strong"/>
          <w:rFonts w:ascii="Arial" w:hAnsi="Arial" w:cs="Arial"/>
          <w:b/>
          <w:bCs/>
          <w:color w:val="000000"/>
        </w:rPr>
        <w:t>Example program for structure padding in C:</w:t>
      </w:r>
    </w:p>
    <w:p w:rsidR="00FF7C79" w:rsidRPr="00FF7C79" w:rsidRDefault="00FF7C79" w:rsidP="00FF7C79"/>
    <w:tbl>
      <w:tblPr>
        <w:tblW w:w="0" w:type="auto"/>
        <w:tblCellSpacing w:w="15" w:type="dxa"/>
        <w:tblCellMar>
          <w:top w:w="15" w:type="dxa"/>
          <w:left w:w="15" w:type="dxa"/>
          <w:bottom w:w="15" w:type="dxa"/>
          <w:right w:w="15" w:type="dxa"/>
        </w:tblCellMar>
        <w:tblLook w:val="04A0"/>
      </w:tblPr>
      <w:tblGrid>
        <w:gridCol w:w="255"/>
        <w:gridCol w:w="9195"/>
      </w:tblGrid>
      <w:tr w:rsidR="00FF7C79" w:rsidTr="00FF7C79">
        <w:trPr>
          <w:tblCellSpacing w:w="15" w:type="dxa"/>
        </w:trPr>
        <w:tc>
          <w:tcPr>
            <w:tcW w:w="0" w:type="auto"/>
            <w:tcBorders>
              <w:top w:val="nil"/>
              <w:left w:val="nil"/>
              <w:bottom w:val="nil"/>
            </w:tcBorders>
            <w:vAlign w:val="center"/>
            <w:hideMark/>
          </w:tcPr>
          <w:p w:rsidR="00FF7C79" w:rsidRDefault="00FF7C79">
            <w:pPr>
              <w:jc w:val="center"/>
              <w:rPr>
                <w:rFonts w:ascii="inherit" w:hAnsi="inherit"/>
                <w:sz w:val="18"/>
                <w:szCs w:val="18"/>
              </w:rPr>
            </w:pPr>
            <w:r>
              <w:rPr>
                <w:rFonts w:ascii="inherit" w:hAnsi="inherit"/>
                <w:sz w:val="18"/>
                <w:szCs w:val="18"/>
              </w:rPr>
              <w:t>1</w:t>
            </w:r>
          </w:p>
          <w:p w:rsidR="00FF7C79" w:rsidRDefault="00FF7C79">
            <w:pPr>
              <w:jc w:val="center"/>
              <w:rPr>
                <w:rFonts w:ascii="inherit" w:hAnsi="inherit"/>
                <w:sz w:val="18"/>
                <w:szCs w:val="18"/>
              </w:rPr>
            </w:pPr>
            <w:r>
              <w:rPr>
                <w:rFonts w:ascii="inherit" w:hAnsi="inherit"/>
                <w:sz w:val="18"/>
                <w:szCs w:val="18"/>
              </w:rPr>
              <w:t>2</w:t>
            </w:r>
          </w:p>
          <w:p w:rsidR="00FF7C79" w:rsidRDefault="00FF7C79">
            <w:pPr>
              <w:jc w:val="center"/>
              <w:rPr>
                <w:rFonts w:ascii="inherit" w:hAnsi="inherit"/>
                <w:sz w:val="18"/>
                <w:szCs w:val="18"/>
              </w:rPr>
            </w:pPr>
            <w:r>
              <w:rPr>
                <w:rFonts w:ascii="inherit" w:hAnsi="inherit"/>
                <w:sz w:val="18"/>
                <w:szCs w:val="18"/>
              </w:rPr>
              <w:t>3</w:t>
            </w:r>
          </w:p>
          <w:p w:rsidR="00FF7C79" w:rsidRDefault="00FF7C79">
            <w:pPr>
              <w:jc w:val="center"/>
              <w:rPr>
                <w:rFonts w:ascii="inherit" w:hAnsi="inherit"/>
                <w:sz w:val="18"/>
                <w:szCs w:val="18"/>
              </w:rPr>
            </w:pPr>
            <w:r>
              <w:rPr>
                <w:rFonts w:ascii="inherit" w:hAnsi="inherit"/>
                <w:sz w:val="18"/>
                <w:szCs w:val="18"/>
              </w:rPr>
              <w:t>4</w:t>
            </w:r>
          </w:p>
          <w:p w:rsidR="00FF7C79" w:rsidRDefault="00FF7C79">
            <w:pPr>
              <w:jc w:val="center"/>
              <w:rPr>
                <w:rFonts w:ascii="inherit" w:hAnsi="inherit"/>
                <w:sz w:val="18"/>
                <w:szCs w:val="18"/>
              </w:rPr>
            </w:pPr>
            <w:r>
              <w:rPr>
                <w:rFonts w:ascii="inherit" w:hAnsi="inherit"/>
                <w:sz w:val="18"/>
                <w:szCs w:val="18"/>
              </w:rPr>
              <w:t>5</w:t>
            </w:r>
          </w:p>
          <w:p w:rsidR="00FF7C79" w:rsidRDefault="00FF7C79">
            <w:pPr>
              <w:jc w:val="center"/>
              <w:rPr>
                <w:rFonts w:ascii="inherit" w:hAnsi="inherit"/>
                <w:sz w:val="18"/>
                <w:szCs w:val="18"/>
              </w:rPr>
            </w:pPr>
            <w:r>
              <w:rPr>
                <w:rFonts w:ascii="inherit" w:hAnsi="inherit"/>
                <w:sz w:val="18"/>
                <w:szCs w:val="18"/>
              </w:rPr>
              <w:t>6</w:t>
            </w:r>
          </w:p>
          <w:p w:rsidR="00FF7C79" w:rsidRDefault="00FF7C79">
            <w:pPr>
              <w:jc w:val="center"/>
              <w:rPr>
                <w:rFonts w:ascii="inherit" w:hAnsi="inherit"/>
                <w:sz w:val="18"/>
                <w:szCs w:val="18"/>
              </w:rPr>
            </w:pPr>
            <w:r>
              <w:rPr>
                <w:rFonts w:ascii="inherit" w:hAnsi="inherit"/>
                <w:sz w:val="18"/>
                <w:szCs w:val="18"/>
              </w:rPr>
              <w:t>7</w:t>
            </w:r>
          </w:p>
          <w:p w:rsidR="00FF7C79" w:rsidRDefault="00FF7C79">
            <w:pPr>
              <w:jc w:val="center"/>
              <w:rPr>
                <w:rFonts w:ascii="inherit" w:hAnsi="inherit"/>
                <w:sz w:val="18"/>
                <w:szCs w:val="18"/>
              </w:rPr>
            </w:pPr>
            <w:r>
              <w:rPr>
                <w:rFonts w:ascii="inherit" w:hAnsi="inherit"/>
                <w:sz w:val="18"/>
                <w:szCs w:val="18"/>
              </w:rPr>
              <w:t>8</w:t>
            </w:r>
          </w:p>
          <w:p w:rsidR="00FF7C79" w:rsidRDefault="00FF7C79">
            <w:pPr>
              <w:jc w:val="center"/>
              <w:rPr>
                <w:rFonts w:ascii="inherit" w:hAnsi="inherit"/>
                <w:sz w:val="18"/>
                <w:szCs w:val="18"/>
              </w:rPr>
            </w:pPr>
            <w:r>
              <w:rPr>
                <w:rFonts w:ascii="inherit" w:hAnsi="inherit"/>
                <w:sz w:val="18"/>
                <w:szCs w:val="18"/>
              </w:rPr>
              <w:t>9</w:t>
            </w:r>
          </w:p>
          <w:p w:rsidR="00FF7C79" w:rsidRDefault="00FF7C79">
            <w:pPr>
              <w:jc w:val="center"/>
              <w:rPr>
                <w:rFonts w:ascii="inherit" w:hAnsi="inherit"/>
                <w:sz w:val="18"/>
                <w:szCs w:val="18"/>
              </w:rPr>
            </w:pPr>
            <w:r>
              <w:rPr>
                <w:rFonts w:ascii="inherit" w:hAnsi="inherit"/>
                <w:sz w:val="18"/>
                <w:szCs w:val="18"/>
              </w:rPr>
              <w:t>10</w:t>
            </w:r>
          </w:p>
          <w:p w:rsidR="00FF7C79" w:rsidRDefault="00FF7C79">
            <w:pPr>
              <w:jc w:val="center"/>
              <w:rPr>
                <w:rFonts w:ascii="inherit" w:hAnsi="inherit"/>
                <w:sz w:val="18"/>
                <w:szCs w:val="18"/>
              </w:rPr>
            </w:pPr>
            <w:r>
              <w:rPr>
                <w:rFonts w:ascii="inherit" w:hAnsi="inherit"/>
                <w:sz w:val="18"/>
                <w:szCs w:val="18"/>
              </w:rPr>
              <w:t>11</w:t>
            </w:r>
          </w:p>
          <w:p w:rsidR="00FF7C79" w:rsidRDefault="00FF7C79">
            <w:pPr>
              <w:jc w:val="center"/>
              <w:rPr>
                <w:rFonts w:ascii="inherit" w:hAnsi="inherit"/>
                <w:sz w:val="18"/>
                <w:szCs w:val="18"/>
              </w:rPr>
            </w:pPr>
            <w:r>
              <w:rPr>
                <w:rFonts w:ascii="inherit" w:hAnsi="inherit"/>
                <w:sz w:val="18"/>
                <w:szCs w:val="18"/>
              </w:rPr>
              <w:t>12</w:t>
            </w:r>
          </w:p>
          <w:p w:rsidR="00FF7C79" w:rsidRDefault="00FF7C79">
            <w:pPr>
              <w:jc w:val="center"/>
              <w:rPr>
                <w:rFonts w:ascii="inherit" w:hAnsi="inherit"/>
                <w:sz w:val="18"/>
                <w:szCs w:val="18"/>
              </w:rPr>
            </w:pPr>
            <w:r>
              <w:rPr>
                <w:rFonts w:ascii="inherit" w:hAnsi="inherit"/>
                <w:sz w:val="18"/>
                <w:szCs w:val="18"/>
              </w:rPr>
              <w:t>13</w:t>
            </w:r>
          </w:p>
          <w:p w:rsidR="00FF7C79" w:rsidRDefault="00FF7C79">
            <w:pPr>
              <w:jc w:val="center"/>
              <w:rPr>
                <w:rFonts w:ascii="inherit" w:hAnsi="inherit"/>
                <w:sz w:val="18"/>
                <w:szCs w:val="18"/>
              </w:rPr>
            </w:pPr>
            <w:r>
              <w:rPr>
                <w:rFonts w:ascii="inherit" w:hAnsi="inherit"/>
                <w:sz w:val="18"/>
                <w:szCs w:val="18"/>
              </w:rPr>
              <w:t>14</w:t>
            </w:r>
          </w:p>
          <w:p w:rsidR="00FF7C79" w:rsidRDefault="00FF7C79">
            <w:pPr>
              <w:jc w:val="center"/>
              <w:rPr>
                <w:rFonts w:ascii="inherit" w:hAnsi="inherit"/>
                <w:sz w:val="18"/>
                <w:szCs w:val="18"/>
              </w:rPr>
            </w:pPr>
            <w:r>
              <w:rPr>
                <w:rFonts w:ascii="inherit" w:hAnsi="inherit"/>
                <w:sz w:val="18"/>
                <w:szCs w:val="18"/>
              </w:rPr>
              <w:t>15</w:t>
            </w:r>
          </w:p>
          <w:p w:rsidR="00FF7C79" w:rsidRDefault="00FF7C79">
            <w:pPr>
              <w:jc w:val="center"/>
              <w:rPr>
                <w:rFonts w:ascii="inherit" w:hAnsi="inherit"/>
                <w:sz w:val="18"/>
                <w:szCs w:val="18"/>
              </w:rPr>
            </w:pPr>
            <w:r>
              <w:rPr>
                <w:rFonts w:ascii="inherit" w:hAnsi="inherit"/>
                <w:sz w:val="18"/>
                <w:szCs w:val="18"/>
              </w:rPr>
              <w:t>16</w:t>
            </w:r>
          </w:p>
          <w:p w:rsidR="00FF7C79" w:rsidRDefault="00FF7C79">
            <w:pPr>
              <w:jc w:val="center"/>
              <w:rPr>
                <w:rFonts w:ascii="inherit" w:hAnsi="inherit"/>
                <w:sz w:val="18"/>
                <w:szCs w:val="18"/>
              </w:rPr>
            </w:pPr>
            <w:r>
              <w:rPr>
                <w:rFonts w:ascii="inherit" w:hAnsi="inherit"/>
                <w:sz w:val="18"/>
                <w:szCs w:val="18"/>
              </w:rPr>
              <w:t>17</w:t>
            </w:r>
          </w:p>
          <w:p w:rsidR="00FF7C79" w:rsidRDefault="00FF7C79">
            <w:pPr>
              <w:jc w:val="center"/>
              <w:rPr>
                <w:rFonts w:ascii="inherit" w:hAnsi="inherit"/>
                <w:sz w:val="18"/>
                <w:szCs w:val="18"/>
              </w:rPr>
            </w:pPr>
            <w:r>
              <w:rPr>
                <w:rFonts w:ascii="inherit" w:hAnsi="inherit"/>
                <w:sz w:val="18"/>
                <w:szCs w:val="18"/>
              </w:rPr>
              <w:t>18</w:t>
            </w:r>
          </w:p>
          <w:p w:rsidR="00FF7C79" w:rsidRDefault="00FF7C79">
            <w:pPr>
              <w:jc w:val="center"/>
              <w:rPr>
                <w:rFonts w:ascii="inherit" w:hAnsi="inherit"/>
                <w:sz w:val="18"/>
                <w:szCs w:val="18"/>
              </w:rPr>
            </w:pPr>
            <w:r>
              <w:rPr>
                <w:rFonts w:ascii="inherit" w:hAnsi="inherit"/>
                <w:sz w:val="18"/>
                <w:szCs w:val="18"/>
              </w:rPr>
              <w:t>19</w:t>
            </w:r>
          </w:p>
          <w:p w:rsidR="00FF7C79" w:rsidRDefault="00FF7C79">
            <w:pPr>
              <w:jc w:val="center"/>
              <w:rPr>
                <w:rFonts w:ascii="inherit" w:hAnsi="inherit"/>
                <w:sz w:val="18"/>
                <w:szCs w:val="18"/>
              </w:rPr>
            </w:pPr>
            <w:r>
              <w:rPr>
                <w:rFonts w:ascii="inherit" w:hAnsi="inherit"/>
                <w:sz w:val="18"/>
                <w:szCs w:val="18"/>
              </w:rPr>
              <w:t>20</w:t>
            </w:r>
          </w:p>
          <w:p w:rsidR="00FF7C79" w:rsidRDefault="00FF7C79">
            <w:pPr>
              <w:jc w:val="center"/>
              <w:rPr>
                <w:rFonts w:ascii="inherit" w:hAnsi="inherit"/>
                <w:sz w:val="18"/>
                <w:szCs w:val="18"/>
              </w:rPr>
            </w:pPr>
            <w:r>
              <w:rPr>
                <w:rFonts w:ascii="inherit" w:hAnsi="inherit"/>
                <w:sz w:val="18"/>
                <w:szCs w:val="18"/>
              </w:rPr>
              <w:t>21</w:t>
            </w:r>
          </w:p>
          <w:p w:rsidR="00FF7C79" w:rsidRDefault="00FF7C79">
            <w:pPr>
              <w:jc w:val="center"/>
              <w:rPr>
                <w:rFonts w:ascii="inherit" w:hAnsi="inherit"/>
                <w:sz w:val="18"/>
                <w:szCs w:val="18"/>
              </w:rPr>
            </w:pPr>
            <w:r>
              <w:rPr>
                <w:rFonts w:ascii="inherit" w:hAnsi="inherit"/>
                <w:sz w:val="18"/>
                <w:szCs w:val="18"/>
              </w:rPr>
              <w:t>22</w:t>
            </w:r>
          </w:p>
          <w:p w:rsidR="00FF7C79" w:rsidRDefault="00FF7C79">
            <w:pPr>
              <w:jc w:val="center"/>
              <w:rPr>
                <w:rFonts w:ascii="inherit" w:hAnsi="inherit"/>
                <w:sz w:val="18"/>
                <w:szCs w:val="18"/>
              </w:rPr>
            </w:pPr>
            <w:r>
              <w:rPr>
                <w:rFonts w:ascii="inherit" w:hAnsi="inherit"/>
                <w:sz w:val="18"/>
                <w:szCs w:val="18"/>
              </w:rPr>
              <w:t>23</w:t>
            </w:r>
          </w:p>
          <w:p w:rsidR="00FF7C79" w:rsidRDefault="00FF7C79">
            <w:pPr>
              <w:jc w:val="center"/>
              <w:rPr>
                <w:rFonts w:ascii="inherit" w:hAnsi="inherit"/>
                <w:sz w:val="18"/>
                <w:szCs w:val="18"/>
              </w:rPr>
            </w:pPr>
            <w:r>
              <w:rPr>
                <w:rFonts w:ascii="inherit" w:hAnsi="inherit"/>
                <w:sz w:val="18"/>
                <w:szCs w:val="18"/>
              </w:rPr>
              <w:t>24</w:t>
            </w:r>
          </w:p>
          <w:p w:rsidR="00FF7C79" w:rsidRDefault="00FF7C79">
            <w:pPr>
              <w:jc w:val="center"/>
              <w:rPr>
                <w:rFonts w:ascii="inherit" w:hAnsi="inherit"/>
                <w:sz w:val="18"/>
                <w:szCs w:val="18"/>
              </w:rPr>
            </w:pPr>
            <w:r>
              <w:rPr>
                <w:rFonts w:ascii="inherit" w:hAnsi="inherit"/>
                <w:sz w:val="18"/>
                <w:szCs w:val="18"/>
              </w:rPr>
              <w:t>25</w:t>
            </w:r>
          </w:p>
          <w:p w:rsidR="00FF7C79" w:rsidRDefault="00FF7C79">
            <w:pPr>
              <w:jc w:val="center"/>
              <w:rPr>
                <w:rFonts w:ascii="inherit" w:hAnsi="inherit"/>
                <w:sz w:val="18"/>
                <w:szCs w:val="18"/>
              </w:rPr>
            </w:pPr>
            <w:r>
              <w:rPr>
                <w:rFonts w:ascii="inherit" w:hAnsi="inherit"/>
                <w:sz w:val="18"/>
                <w:szCs w:val="18"/>
              </w:rPr>
              <w:lastRenderedPageBreak/>
              <w:t>26</w:t>
            </w:r>
          </w:p>
          <w:p w:rsidR="00FF7C79" w:rsidRDefault="00FF7C79">
            <w:pPr>
              <w:jc w:val="center"/>
              <w:rPr>
                <w:rFonts w:ascii="inherit" w:hAnsi="inherit"/>
                <w:sz w:val="18"/>
                <w:szCs w:val="18"/>
              </w:rPr>
            </w:pPr>
            <w:r>
              <w:rPr>
                <w:rFonts w:ascii="inherit" w:hAnsi="inherit"/>
                <w:sz w:val="18"/>
                <w:szCs w:val="18"/>
              </w:rPr>
              <w:t>27</w:t>
            </w:r>
          </w:p>
          <w:p w:rsidR="00FF7C79" w:rsidRDefault="00FF7C79">
            <w:pPr>
              <w:jc w:val="center"/>
              <w:rPr>
                <w:rFonts w:ascii="inherit" w:hAnsi="inherit"/>
                <w:sz w:val="18"/>
                <w:szCs w:val="18"/>
              </w:rPr>
            </w:pPr>
            <w:r>
              <w:rPr>
                <w:rFonts w:ascii="inherit" w:hAnsi="inherit"/>
                <w:sz w:val="18"/>
                <w:szCs w:val="18"/>
              </w:rPr>
              <w:t>28</w:t>
            </w:r>
          </w:p>
          <w:p w:rsidR="00FF7C79" w:rsidRDefault="00FF7C79">
            <w:pPr>
              <w:jc w:val="center"/>
              <w:rPr>
                <w:rFonts w:ascii="inherit" w:hAnsi="inherit"/>
                <w:sz w:val="18"/>
                <w:szCs w:val="18"/>
              </w:rPr>
            </w:pPr>
            <w:r>
              <w:rPr>
                <w:rFonts w:ascii="inherit" w:hAnsi="inherit"/>
                <w:sz w:val="18"/>
                <w:szCs w:val="18"/>
              </w:rPr>
              <w:t>29</w:t>
            </w:r>
          </w:p>
          <w:p w:rsidR="00FF7C79" w:rsidRDefault="00FF7C79">
            <w:pPr>
              <w:jc w:val="center"/>
              <w:rPr>
                <w:rFonts w:ascii="inherit" w:hAnsi="inherit"/>
                <w:sz w:val="18"/>
                <w:szCs w:val="18"/>
              </w:rPr>
            </w:pPr>
            <w:r>
              <w:rPr>
                <w:rFonts w:ascii="inherit" w:hAnsi="inherit"/>
                <w:sz w:val="18"/>
                <w:szCs w:val="18"/>
              </w:rPr>
              <w:t>30</w:t>
            </w:r>
          </w:p>
          <w:p w:rsidR="00FF7C79" w:rsidRDefault="00FF7C79">
            <w:pPr>
              <w:jc w:val="center"/>
              <w:rPr>
                <w:rFonts w:ascii="inherit" w:hAnsi="inherit"/>
                <w:sz w:val="18"/>
                <w:szCs w:val="18"/>
              </w:rPr>
            </w:pPr>
            <w:r>
              <w:rPr>
                <w:rFonts w:ascii="inherit" w:hAnsi="inherit"/>
                <w:sz w:val="18"/>
                <w:szCs w:val="18"/>
              </w:rPr>
              <w:t>31</w:t>
            </w:r>
          </w:p>
          <w:p w:rsidR="00FF7C79" w:rsidRDefault="00FF7C79">
            <w:pPr>
              <w:jc w:val="center"/>
              <w:rPr>
                <w:rFonts w:ascii="inherit" w:hAnsi="inherit"/>
                <w:sz w:val="18"/>
                <w:szCs w:val="18"/>
              </w:rPr>
            </w:pPr>
            <w:r>
              <w:rPr>
                <w:rFonts w:ascii="inherit" w:hAnsi="inherit"/>
                <w:sz w:val="18"/>
                <w:szCs w:val="18"/>
              </w:rPr>
              <w:t>32</w:t>
            </w:r>
          </w:p>
          <w:p w:rsidR="00FF7C79" w:rsidRDefault="00FF7C79">
            <w:pPr>
              <w:jc w:val="center"/>
              <w:rPr>
                <w:rFonts w:ascii="inherit" w:hAnsi="inherit"/>
                <w:sz w:val="18"/>
                <w:szCs w:val="18"/>
              </w:rPr>
            </w:pPr>
            <w:r>
              <w:rPr>
                <w:rFonts w:ascii="inherit" w:hAnsi="inherit"/>
                <w:sz w:val="18"/>
                <w:szCs w:val="18"/>
              </w:rPr>
              <w:t>33</w:t>
            </w:r>
          </w:p>
          <w:p w:rsidR="00FF7C79" w:rsidRDefault="00FF7C79">
            <w:pPr>
              <w:jc w:val="center"/>
              <w:rPr>
                <w:rFonts w:ascii="inherit" w:hAnsi="inherit"/>
                <w:sz w:val="18"/>
                <w:szCs w:val="18"/>
              </w:rPr>
            </w:pPr>
            <w:r>
              <w:rPr>
                <w:rFonts w:ascii="inherit" w:hAnsi="inherit"/>
                <w:sz w:val="18"/>
                <w:szCs w:val="18"/>
              </w:rPr>
              <w:t>34</w:t>
            </w:r>
          </w:p>
          <w:p w:rsidR="00FF7C79" w:rsidRDefault="00FF7C79">
            <w:pPr>
              <w:jc w:val="center"/>
              <w:rPr>
                <w:rFonts w:ascii="inherit" w:hAnsi="inherit"/>
                <w:sz w:val="18"/>
                <w:szCs w:val="18"/>
              </w:rPr>
            </w:pPr>
            <w:r>
              <w:rPr>
                <w:rFonts w:ascii="inherit" w:hAnsi="inherit"/>
                <w:sz w:val="18"/>
                <w:szCs w:val="18"/>
              </w:rPr>
              <w:t>35</w:t>
            </w:r>
          </w:p>
          <w:p w:rsidR="00FF7C79" w:rsidRDefault="00FF7C79">
            <w:pPr>
              <w:jc w:val="center"/>
              <w:rPr>
                <w:rFonts w:ascii="inherit" w:hAnsi="inherit"/>
                <w:sz w:val="18"/>
                <w:szCs w:val="18"/>
              </w:rPr>
            </w:pPr>
            <w:r>
              <w:rPr>
                <w:rFonts w:ascii="inherit" w:hAnsi="inherit"/>
                <w:sz w:val="18"/>
                <w:szCs w:val="18"/>
              </w:rPr>
              <w:t>36</w:t>
            </w:r>
          </w:p>
          <w:p w:rsidR="00FF7C79" w:rsidRDefault="00FF7C79">
            <w:pPr>
              <w:jc w:val="center"/>
              <w:rPr>
                <w:rFonts w:ascii="inherit" w:hAnsi="inherit"/>
                <w:sz w:val="18"/>
                <w:szCs w:val="18"/>
              </w:rPr>
            </w:pPr>
            <w:r>
              <w:rPr>
                <w:rFonts w:ascii="inherit" w:hAnsi="inherit"/>
                <w:sz w:val="18"/>
                <w:szCs w:val="18"/>
              </w:rPr>
              <w:t>37</w:t>
            </w:r>
          </w:p>
          <w:p w:rsidR="00FF7C79" w:rsidRDefault="00FF7C79">
            <w:pPr>
              <w:jc w:val="center"/>
              <w:rPr>
                <w:rFonts w:ascii="inherit" w:hAnsi="inherit"/>
                <w:sz w:val="18"/>
                <w:szCs w:val="18"/>
              </w:rPr>
            </w:pPr>
            <w:r>
              <w:rPr>
                <w:rFonts w:ascii="inherit" w:hAnsi="inherit"/>
                <w:sz w:val="18"/>
                <w:szCs w:val="18"/>
              </w:rPr>
              <w:t>38</w:t>
            </w:r>
          </w:p>
          <w:p w:rsidR="00FF7C79" w:rsidRDefault="00FF7C79">
            <w:pPr>
              <w:jc w:val="center"/>
              <w:rPr>
                <w:rFonts w:ascii="inherit" w:hAnsi="inherit"/>
                <w:sz w:val="18"/>
                <w:szCs w:val="18"/>
              </w:rPr>
            </w:pPr>
            <w:r>
              <w:rPr>
                <w:rFonts w:ascii="inherit" w:hAnsi="inherit"/>
                <w:sz w:val="18"/>
                <w:szCs w:val="18"/>
              </w:rPr>
              <w:t>39</w:t>
            </w:r>
          </w:p>
          <w:p w:rsidR="00FF7C79" w:rsidRDefault="00FF7C79">
            <w:pPr>
              <w:jc w:val="center"/>
              <w:rPr>
                <w:rFonts w:ascii="inherit" w:hAnsi="inherit"/>
                <w:sz w:val="18"/>
                <w:szCs w:val="18"/>
              </w:rPr>
            </w:pPr>
            <w:r>
              <w:rPr>
                <w:rFonts w:ascii="inherit" w:hAnsi="inherit"/>
                <w:sz w:val="18"/>
                <w:szCs w:val="18"/>
              </w:rPr>
              <w:t>40</w:t>
            </w:r>
          </w:p>
          <w:p w:rsidR="00FF7C79" w:rsidRDefault="00FF7C79">
            <w:pPr>
              <w:jc w:val="center"/>
              <w:rPr>
                <w:rFonts w:ascii="inherit" w:hAnsi="inherit"/>
                <w:sz w:val="18"/>
                <w:szCs w:val="18"/>
              </w:rPr>
            </w:pPr>
            <w:r>
              <w:rPr>
                <w:rFonts w:ascii="inherit" w:hAnsi="inherit"/>
                <w:sz w:val="18"/>
                <w:szCs w:val="18"/>
              </w:rPr>
              <w:t>41</w:t>
            </w:r>
          </w:p>
          <w:p w:rsidR="00FF7C79" w:rsidRDefault="00FF7C79">
            <w:pPr>
              <w:jc w:val="center"/>
              <w:rPr>
                <w:rFonts w:ascii="inherit" w:hAnsi="inherit"/>
                <w:sz w:val="18"/>
                <w:szCs w:val="18"/>
              </w:rPr>
            </w:pPr>
            <w:r>
              <w:rPr>
                <w:rFonts w:ascii="inherit" w:hAnsi="inherit"/>
                <w:sz w:val="18"/>
                <w:szCs w:val="18"/>
              </w:rPr>
              <w:t>42</w:t>
            </w:r>
          </w:p>
          <w:p w:rsidR="00FF7C79" w:rsidRDefault="00FF7C79">
            <w:pPr>
              <w:jc w:val="center"/>
              <w:rPr>
                <w:rFonts w:ascii="inherit" w:hAnsi="inherit"/>
                <w:sz w:val="18"/>
                <w:szCs w:val="18"/>
              </w:rPr>
            </w:pPr>
            <w:r>
              <w:rPr>
                <w:rFonts w:ascii="inherit" w:hAnsi="inherit"/>
                <w:sz w:val="18"/>
                <w:szCs w:val="18"/>
              </w:rPr>
              <w:t>43</w:t>
            </w:r>
          </w:p>
          <w:p w:rsidR="00FF7C79" w:rsidRDefault="00FF7C79">
            <w:pPr>
              <w:jc w:val="center"/>
              <w:rPr>
                <w:rFonts w:ascii="inherit" w:hAnsi="inherit"/>
                <w:sz w:val="18"/>
                <w:szCs w:val="18"/>
              </w:rPr>
            </w:pPr>
            <w:r>
              <w:rPr>
                <w:rFonts w:ascii="inherit" w:hAnsi="inherit"/>
                <w:sz w:val="18"/>
                <w:szCs w:val="18"/>
              </w:rPr>
              <w:t>44</w:t>
            </w:r>
          </w:p>
          <w:p w:rsidR="00FF7C79" w:rsidRDefault="00FF7C79">
            <w:pPr>
              <w:jc w:val="center"/>
              <w:rPr>
                <w:rFonts w:ascii="inherit" w:hAnsi="inherit"/>
                <w:sz w:val="18"/>
                <w:szCs w:val="18"/>
              </w:rPr>
            </w:pPr>
            <w:r>
              <w:rPr>
                <w:rFonts w:ascii="inherit" w:hAnsi="inherit"/>
                <w:sz w:val="18"/>
                <w:szCs w:val="18"/>
              </w:rPr>
              <w:t>45</w:t>
            </w:r>
          </w:p>
          <w:p w:rsidR="00FF7C79" w:rsidRDefault="00FF7C79">
            <w:pPr>
              <w:jc w:val="center"/>
              <w:rPr>
                <w:rFonts w:ascii="inherit" w:hAnsi="inherit"/>
                <w:sz w:val="18"/>
                <w:szCs w:val="18"/>
              </w:rPr>
            </w:pPr>
            <w:r>
              <w:rPr>
                <w:rFonts w:ascii="inherit" w:hAnsi="inherit"/>
                <w:sz w:val="18"/>
                <w:szCs w:val="18"/>
              </w:rPr>
              <w:t>46</w:t>
            </w:r>
          </w:p>
          <w:p w:rsidR="00FF7C79" w:rsidRDefault="00FF7C79">
            <w:pPr>
              <w:jc w:val="center"/>
              <w:rPr>
                <w:rFonts w:ascii="inherit" w:hAnsi="inherit"/>
                <w:sz w:val="18"/>
                <w:szCs w:val="18"/>
              </w:rPr>
            </w:pPr>
            <w:r>
              <w:rPr>
                <w:rFonts w:ascii="inherit" w:hAnsi="inherit"/>
                <w:sz w:val="18"/>
                <w:szCs w:val="18"/>
              </w:rPr>
              <w:t>47</w:t>
            </w:r>
          </w:p>
          <w:p w:rsidR="00FF7C79" w:rsidRDefault="00FF7C79">
            <w:pPr>
              <w:jc w:val="center"/>
              <w:rPr>
                <w:rFonts w:ascii="inherit" w:hAnsi="inherit"/>
                <w:sz w:val="18"/>
                <w:szCs w:val="18"/>
              </w:rPr>
            </w:pPr>
            <w:r>
              <w:rPr>
                <w:rFonts w:ascii="inherit" w:hAnsi="inherit"/>
                <w:sz w:val="18"/>
                <w:szCs w:val="18"/>
              </w:rPr>
              <w:t>48</w:t>
            </w:r>
          </w:p>
          <w:p w:rsidR="00FF7C79" w:rsidRDefault="00FF7C79">
            <w:pPr>
              <w:jc w:val="center"/>
              <w:rPr>
                <w:rFonts w:ascii="inherit" w:hAnsi="inherit"/>
                <w:sz w:val="18"/>
                <w:szCs w:val="18"/>
              </w:rPr>
            </w:pPr>
            <w:r>
              <w:rPr>
                <w:rFonts w:ascii="inherit" w:hAnsi="inherit"/>
                <w:sz w:val="18"/>
                <w:szCs w:val="18"/>
              </w:rPr>
              <w:t>49</w:t>
            </w:r>
          </w:p>
        </w:tc>
        <w:tc>
          <w:tcPr>
            <w:tcW w:w="13620" w:type="dxa"/>
            <w:tcBorders>
              <w:top w:val="nil"/>
              <w:left w:val="nil"/>
              <w:bottom w:val="nil"/>
              <w:right w:val="nil"/>
            </w:tcBorders>
            <w:vAlign w:val="center"/>
            <w:hideMark/>
          </w:tcPr>
          <w:p w:rsidR="00FF7C79" w:rsidRDefault="00FF7C79">
            <w:pPr>
              <w:rPr>
                <w:rFonts w:ascii="inherit" w:hAnsi="inherit"/>
                <w:color w:val="000000"/>
                <w:sz w:val="18"/>
                <w:szCs w:val="18"/>
              </w:rPr>
            </w:pPr>
            <w:r>
              <w:rPr>
                <w:rStyle w:val="crayon-p"/>
                <w:rFonts w:ascii="inherit" w:hAnsi="inherit"/>
                <w:color w:val="000000"/>
                <w:sz w:val="18"/>
                <w:szCs w:val="18"/>
              </w:rPr>
              <w:lastRenderedPageBreak/>
              <w:t>#include &lt;stdio.h&gt;</w:t>
            </w:r>
          </w:p>
          <w:p w:rsidR="00FF7C79" w:rsidRDefault="00FF7C79">
            <w:pPr>
              <w:rPr>
                <w:rFonts w:ascii="inherit" w:hAnsi="inherit"/>
                <w:color w:val="000000"/>
                <w:sz w:val="18"/>
                <w:szCs w:val="18"/>
              </w:rPr>
            </w:pPr>
            <w:r>
              <w:rPr>
                <w:rStyle w:val="crayon-p"/>
                <w:rFonts w:ascii="inherit" w:hAnsi="inherit"/>
                <w:color w:val="000000"/>
                <w:sz w:val="18"/>
                <w:szCs w:val="18"/>
              </w:rPr>
              <w:t>#include &lt;string.h&gt;</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c"/>
                <w:rFonts w:ascii="inherit" w:hAnsi="inherit"/>
                <w:color w:val="000000"/>
                <w:sz w:val="18"/>
                <w:szCs w:val="18"/>
              </w:rPr>
              <w:t xml:space="preserve">/*  Below structure1 and structure2 are same. </w:t>
            </w:r>
          </w:p>
          <w:p w:rsidR="00FF7C79" w:rsidRDefault="00FF7C79">
            <w:pPr>
              <w:rPr>
                <w:rFonts w:ascii="inherit" w:hAnsi="inherit"/>
                <w:color w:val="000000"/>
                <w:sz w:val="18"/>
                <w:szCs w:val="18"/>
              </w:rPr>
            </w:pPr>
            <w:r>
              <w:rPr>
                <w:rStyle w:val="crayon-c"/>
                <w:rFonts w:ascii="inherit" w:hAnsi="inherit"/>
                <w:color w:val="000000"/>
                <w:sz w:val="18"/>
                <w:szCs w:val="18"/>
              </w:rPr>
              <w:t>    They differ only in member's allignment */</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t"/>
                <w:rFonts w:ascii="inherit" w:hAnsi="inherit"/>
                <w:color w:val="000000"/>
                <w:sz w:val="18"/>
                <w:szCs w:val="18"/>
              </w:rPr>
              <w:t>struct</w:t>
            </w:r>
            <w:r>
              <w:rPr>
                <w:rStyle w:val="crayon-e"/>
                <w:rFonts w:ascii="inherit" w:hAnsi="inherit"/>
                <w:color w:val="000000"/>
                <w:sz w:val="18"/>
                <w:szCs w:val="18"/>
              </w:rPr>
              <w:t>structure1</w:t>
            </w:r>
          </w:p>
          <w:p w:rsidR="00FF7C79" w:rsidRDefault="00FF7C79">
            <w:pPr>
              <w:rPr>
                <w:rFonts w:ascii="inherit" w:hAnsi="inherit"/>
                <w:color w:val="000000"/>
                <w:sz w:val="18"/>
                <w:szCs w:val="18"/>
              </w:rPr>
            </w:pP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v"/>
                <w:rFonts w:ascii="inherit" w:hAnsi="inherit"/>
                <w:color w:val="000000"/>
                <w:sz w:val="18"/>
                <w:szCs w:val="18"/>
              </w:rPr>
              <w:t>id1</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v"/>
                <w:rFonts w:ascii="inherit" w:hAnsi="inherit"/>
                <w:color w:val="000000"/>
                <w:sz w:val="18"/>
                <w:szCs w:val="18"/>
              </w:rPr>
              <w:t>id2</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char</w:t>
            </w:r>
            <w:r>
              <w:rPr>
                <w:rStyle w:val="crayon-v"/>
                <w:rFonts w:ascii="inherit" w:hAnsi="inherit"/>
                <w:color w:val="000000"/>
                <w:sz w:val="18"/>
                <w:szCs w:val="18"/>
              </w:rPr>
              <w:t>name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char</w:t>
            </w:r>
            <w:r>
              <w:rPr>
                <w:rStyle w:val="crayon-v"/>
                <w:rFonts w:ascii="inherit" w:hAnsi="inherit"/>
                <w:color w:val="000000"/>
                <w:sz w:val="18"/>
                <w:szCs w:val="18"/>
              </w:rPr>
              <w:t>c</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float</w:t>
            </w:r>
            <w:r>
              <w:rPr>
                <w:rStyle w:val="crayon-v"/>
                <w:rFonts w:ascii="inherit" w:hAnsi="inherit"/>
                <w:color w:val="000000"/>
                <w:sz w:val="18"/>
                <w:szCs w:val="18"/>
              </w:rPr>
              <w:t>percentage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sy"/>
                <w:rFonts w:ascii="inherit" w:hAnsi="inherit"/>
                <w:color w:val="000000"/>
                <w:sz w:val="18"/>
                <w:szCs w:val="18"/>
              </w:rPr>
              <w:t>};</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t"/>
                <w:rFonts w:ascii="inherit" w:hAnsi="inherit"/>
                <w:color w:val="000000"/>
                <w:sz w:val="18"/>
                <w:szCs w:val="18"/>
              </w:rPr>
              <w:t>struct</w:t>
            </w:r>
            <w:r>
              <w:rPr>
                <w:rStyle w:val="crayon-e"/>
                <w:rFonts w:ascii="inherit" w:hAnsi="inherit"/>
                <w:color w:val="000000"/>
                <w:sz w:val="18"/>
                <w:szCs w:val="18"/>
              </w:rPr>
              <w:t>structure2</w:t>
            </w:r>
          </w:p>
          <w:p w:rsidR="00FF7C79" w:rsidRDefault="00FF7C79">
            <w:pPr>
              <w:rPr>
                <w:rFonts w:ascii="inherit" w:hAnsi="inherit"/>
                <w:color w:val="000000"/>
                <w:sz w:val="18"/>
                <w:szCs w:val="18"/>
              </w:rPr>
            </w:pP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v"/>
                <w:rFonts w:ascii="inherit" w:hAnsi="inherit"/>
                <w:color w:val="000000"/>
                <w:sz w:val="18"/>
                <w:szCs w:val="18"/>
              </w:rPr>
              <w:t>id1</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char</w:t>
            </w:r>
            <w:r>
              <w:rPr>
                <w:rStyle w:val="crayon-v"/>
                <w:rFonts w:ascii="inherit" w:hAnsi="inherit"/>
                <w:color w:val="000000"/>
                <w:sz w:val="18"/>
                <w:szCs w:val="18"/>
              </w:rPr>
              <w:t>name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v"/>
                <w:rFonts w:ascii="inherit" w:hAnsi="inherit"/>
                <w:color w:val="000000"/>
                <w:sz w:val="18"/>
                <w:szCs w:val="18"/>
              </w:rPr>
              <w:t>id2</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char</w:t>
            </w:r>
            <w:r>
              <w:rPr>
                <w:rStyle w:val="crayon-v"/>
                <w:rFonts w:ascii="inherit" w:hAnsi="inherit"/>
                <w:color w:val="000000"/>
                <w:sz w:val="18"/>
                <w:szCs w:val="18"/>
              </w:rPr>
              <w:t>c</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t"/>
                <w:rFonts w:ascii="inherit" w:hAnsi="inherit"/>
                <w:color w:val="000000"/>
                <w:sz w:val="18"/>
                <w:szCs w:val="18"/>
              </w:rPr>
              <w:t>float</w:t>
            </w:r>
            <w:r>
              <w:rPr>
                <w:rStyle w:val="crayon-v"/>
                <w:rFonts w:ascii="inherit" w:hAnsi="inherit"/>
                <w:color w:val="000000"/>
                <w:sz w:val="18"/>
                <w:szCs w:val="18"/>
              </w:rPr>
              <w:t>percentage</w:t>
            </w:r>
            <w:r>
              <w:rPr>
                <w:rStyle w:val="crayon-sy"/>
                <w:rFonts w:ascii="inherit" w:hAnsi="inherit"/>
                <w:color w:val="000000"/>
                <w:sz w:val="18"/>
                <w:szCs w:val="18"/>
              </w:rPr>
              <w:t>;</w:t>
            </w:r>
            <w:r>
              <w:rPr>
                <w:rStyle w:val="crayon-h"/>
                <w:rFonts w:ascii="inherit" w:hAnsi="inherit"/>
                <w:color w:val="000000"/>
                <w:sz w:val="18"/>
                <w:szCs w:val="18"/>
              </w:rPr>
              <w:t>                      </w:t>
            </w:r>
          </w:p>
          <w:p w:rsidR="00FF7C79" w:rsidRDefault="00FF7C79">
            <w:pPr>
              <w:rPr>
                <w:rFonts w:ascii="inherit" w:hAnsi="inherit"/>
                <w:color w:val="000000"/>
                <w:sz w:val="18"/>
                <w:szCs w:val="18"/>
              </w:rPr>
            </w:pPr>
            <w:r>
              <w:rPr>
                <w:rStyle w:val="crayon-sy"/>
                <w:rFonts w:ascii="inherit" w:hAnsi="inherit"/>
                <w:color w:val="000000"/>
                <w:sz w:val="18"/>
                <w:szCs w:val="18"/>
              </w:rPr>
              <w:t>};</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t"/>
                <w:rFonts w:ascii="inherit" w:hAnsi="inherit"/>
                <w:color w:val="000000"/>
                <w:sz w:val="18"/>
                <w:szCs w:val="18"/>
              </w:rPr>
              <w:t>int</w:t>
            </w:r>
            <w:r>
              <w:rPr>
                <w:rStyle w:val="crayon-e"/>
                <w:rFonts w:ascii="inherit" w:hAnsi="inherit"/>
                <w:color w:val="000000"/>
                <w:sz w:val="18"/>
                <w:szCs w:val="18"/>
              </w:rPr>
              <w:t>main</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sy"/>
                <w:rFonts w:ascii="inherit" w:hAnsi="inherit"/>
                <w:color w:val="000000"/>
                <w:sz w:val="18"/>
                <w:szCs w:val="18"/>
              </w:rPr>
              <w:lastRenderedPageBreak/>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struct</w:t>
            </w:r>
            <w:r>
              <w:rPr>
                <w:rStyle w:val="crayon-i"/>
                <w:rFonts w:ascii="inherit" w:hAnsi="inherit"/>
                <w:color w:val="000000"/>
                <w:sz w:val="18"/>
                <w:szCs w:val="18"/>
              </w:rPr>
              <w:t>structure1</w:t>
            </w:r>
            <w:r>
              <w:rPr>
                <w:rStyle w:val="crayon-v"/>
                <w:rFonts w:ascii="inherit" w:hAnsi="inherit"/>
                <w:color w:val="000000"/>
                <w:sz w:val="18"/>
                <w:szCs w:val="18"/>
              </w:rPr>
              <w:t>a</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struct</w:t>
            </w:r>
            <w:r>
              <w:rPr>
                <w:rStyle w:val="crayon-i"/>
                <w:rFonts w:ascii="inherit" w:hAnsi="inherit"/>
                <w:color w:val="000000"/>
                <w:sz w:val="18"/>
                <w:szCs w:val="18"/>
              </w:rPr>
              <w:t>structure2</w:t>
            </w:r>
            <w:r>
              <w:rPr>
                <w:rStyle w:val="crayon-v"/>
                <w:rFonts w:ascii="inherit" w:hAnsi="inherit"/>
                <w:color w:val="000000"/>
                <w:sz w:val="18"/>
                <w:szCs w:val="18"/>
              </w:rPr>
              <w:t>b</w:t>
            </w:r>
            <w:r>
              <w:rPr>
                <w:rStyle w:val="crayon-sy"/>
                <w:rFonts w:ascii="inherit" w:hAnsi="inherit"/>
                <w:color w:val="000000"/>
                <w:sz w:val="18"/>
                <w:szCs w:val="18"/>
              </w:rPr>
              <w:t>;</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"size of structure1 in bytes : %d\n"</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sizeof</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id1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a</w:t>
            </w:r>
            <w:r>
              <w:rPr>
                <w:rStyle w:val="crayon-sy"/>
                <w:rFonts w:ascii="inherit" w:hAnsi="inherit"/>
                <w:color w:val="000000"/>
                <w:sz w:val="18"/>
                <w:szCs w:val="18"/>
              </w:rPr>
              <w:t>.</w:t>
            </w:r>
            <w:r>
              <w:rPr>
                <w:rStyle w:val="crayon-i"/>
                <w:rFonts w:ascii="inherit" w:hAnsi="inherit"/>
                <w:color w:val="000000"/>
                <w:sz w:val="18"/>
                <w:szCs w:val="18"/>
              </w:rPr>
              <w:t>id1</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id2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a</w:t>
            </w:r>
            <w:r>
              <w:rPr>
                <w:rStyle w:val="crayon-sy"/>
                <w:rFonts w:ascii="inherit" w:hAnsi="inherit"/>
                <w:color w:val="000000"/>
                <w:sz w:val="18"/>
                <w:szCs w:val="18"/>
              </w:rPr>
              <w:t>.</w:t>
            </w:r>
            <w:r>
              <w:rPr>
                <w:rStyle w:val="crayon-i"/>
                <w:rFonts w:ascii="inherit" w:hAnsi="inherit"/>
                <w:color w:val="000000"/>
                <w:sz w:val="18"/>
                <w:szCs w:val="18"/>
              </w:rPr>
              <w:t>id2</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name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a</w:t>
            </w:r>
            <w:r>
              <w:rPr>
                <w:rStyle w:val="crayon-sy"/>
                <w:rFonts w:ascii="inherit" w:hAnsi="inherit"/>
                <w:color w:val="000000"/>
                <w:sz w:val="18"/>
                <w:szCs w:val="18"/>
              </w:rPr>
              <w:t>.</w:t>
            </w:r>
            <w:r>
              <w:rPr>
                <w:rStyle w:val="crayon-i"/>
                <w:rFonts w:ascii="inherit" w:hAnsi="inherit"/>
                <w:color w:val="000000"/>
                <w:sz w:val="18"/>
                <w:szCs w:val="18"/>
              </w:rPr>
              <w:t>name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c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a</w:t>
            </w:r>
            <w:r>
              <w:rPr>
                <w:rStyle w:val="crayon-sy"/>
                <w:rFonts w:ascii="inherit" w:hAnsi="inherit"/>
                <w:color w:val="000000"/>
                <w:sz w:val="18"/>
                <w:szCs w:val="18"/>
              </w:rPr>
              <w:t>.</w:t>
            </w:r>
            <w:r>
              <w:rPr>
                <w:rStyle w:val="crayon-i"/>
                <w:rFonts w:ascii="inherit" w:hAnsi="inherit"/>
                <w:color w:val="000000"/>
                <w:sz w:val="18"/>
                <w:szCs w:val="18"/>
              </w:rPr>
              <w:t>c</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percentage = %u"</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&amp;</w:t>
            </w:r>
            <w:r>
              <w:rPr>
                <w:rStyle w:val="crayon-v"/>
                <w:rFonts w:ascii="inherit" w:hAnsi="inherit"/>
                <w:color w:val="000000"/>
                <w:sz w:val="18"/>
                <w:szCs w:val="18"/>
              </w:rPr>
              <w:t>a</w:t>
            </w:r>
            <w:r>
              <w:rPr>
                <w:rStyle w:val="crayon-sy"/>
                <w:rFonts w:ascii="inherit" w:hAnsi="inherit"/>
                <w:color w:val="000000"/>
                <w:sz w:val="18"/>
                <w:szCs w:val="18"/>
              </w:rPr>
              <w:t>.</w:t>
            </w:r>
            <w:r>
              <w:rPr>
                <w:rStyle w:val="crayon-i"/>
                <w:rFonts w:ascii="inherit" w:hAnsi="inherit"/>
                <w:color w:val="000000"/>
                <w:sz w:val="18"/>
                <w:szCs w:val="18"/>
              </w:rPr>
              <w:t>percentage</w:t>
            </w:r>
            <w:r>
              <w:rPr>
                <w:rStyle w:val="crayon-sy"/>
                <w:rFonts w:ascii="inherit" w:hAnsi="inherit"/>
                <w:color w:val="000000"/>
                <w:sz w:val="18"/>
                <w:szCs w:val="18"/>
              </w:rPr>
              <w:t>);</w:t>
            </w:r>
          </w:p>
          <w:p w:rsidR="00FF7C79" w:rsidRDefault="00FF7C79">
            <w:pPr>
              <w:rPr>
                <w:rFonts w:ascii="inherit" w:hAnsi="inherit"/>
                <w:color w:val="000000"/>
                <w:sz w:val="18"/>
                <w:szCs w:val="18"/>
              </w:rPr>
            </w:pPr>
            <w:r>
              <w:rPr>
                <w:rFonts w:ascii="inherit" w:hAnsi="inherit"/>
                <w:color w:val="000000"/>
                <w:sz w:val="18"/>
                <w:szCs w:val="18"/>
              </w:rPr>
              <w:t> </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   \n\nsize of structure2 in bytes : %d\n"</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r"/>
                <w:rFonts w:ascii="inherit" w:hAnsi="inherit"/>
                <w:color w:val="000000"/>
                <w:sz w:val="18"/>
                <w:szCs w:val="18"/>
              </w:rPr>
              <w:t>sizeof</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id1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b</w:t>
            </w:r>
            <w:r>
              <w:rPr>
                <w:rStyle w:val="crayon-sy"/>
                <w:rFonts w:ascii="inherit" w:hAnsi="inherit"/>
                <w:color w:val="000000"/>
                <w:sz w:val="18"/>
                <w:szCs w:val="18"/>
              </w:rPr>
              <w:t>.</w:t>
            </w:r>
            <w:r>
              <w:rPr>
                <w:rStyle w:val="crayon-i"/>
                <w:rFonts w:ascii="inherit" w:hAnsi="inherit"/>
                <w:color w:val="000000"/>
                <w:sz w:val="18"/>
                <w:szCs w:val="18"/>
              </w:rPr>
              <w:t>id1</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name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b</w:t>
            </w:r>
            <w:r>
              <w:rPr>
                <w:rStyle w:val="crayon-sy"/>
                <w:rFonts w:ascii="inherit" w:hAnsi="inherit"/>
                <w:color w:val="000000"/>
                <w:sz w:val="18"/>
                <w:szCs w:val="18"/>
              </w:rPr>
              <w:t>.</w:t>
            </w:r>
            <w:r>
              <w:rPr>
                <w:rStyle w:val="crayon-i"/>
                <w:rFonts w:ascii="inherit" w:hAnsi="inherit"/>
                <w:color w:val="000000"/>
                <w:sz w:val="18"/>
                <w:szCs w:val="18"/>
              </w:rPr>
              <w:t>name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id2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b</w:t>
            </w:r>
            <w:r>
              <w:rPr>
                <w:rStyle w:val="crayon-sy"/>
                <w:rFonts w:ascii="inherit" w:hAnsi="inherit"/>
                <w:color w:val="000000"/>
                <w:sz w:val="18"/>
                <w:szCs w:val="18"/>
              </w:rPr>
              <w:t>.</w:t>
            </w:r>
            <w:r>
              <w:rPr>
                <w:rStyle w:val="crayon-i"/>
                <w:rFonts w:ascii="inherit" w:hAnsi="inherit"/>
                <w:color w:val="000000"/>
                <w:sz w:val="18"/>
                <w:szCs w:val="18"/>
              </w:rPr>
              <w:t>id2</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c          = %u"</w:t>
            </w:r>
            <w:r>
              <w:rPr>
                <w:rStyle w:val="crayon-sy"/>
                <w:rFonts w:ascii="inherit" w:hAnsi="inherit"/>
                <w:color w:val="000000"/>
                <w:sz w:val="18"/>
                <w:szCs w:val="18"/>
              </w:rPr>
              <w:t>,</w:t>
            </w:r>
            <w:r>
              <w:rPr>
                <w:rStyle w:val="crayon-o"/>
                <w:rFonts w:ascii="inherit" w:hAnsi="inherit"/>
                <w:color w:val="000000"/>
                <w:sz w:val="18"/>
                <w:szCs w:val="18"/>
              </w:rPr>
              <w:t>&amp;</w:t>
            </w:r>
            <w:r>
              <w:rPr>
                <w:rStyle w:val="crayon-v"/>
                <w:rFonts w:ascii="inherit" w:hAnsi="inherit"/>
                <w:color w:val="000000"/>
                <w:sz w:val="18"/>
                <w:szCs w:val="18"/>
              </w:rPr>
              <w:t>b</w:t>
            </w:r>
            <w:r>
              <w:rPr>
                <w:rStyle w:val="crayon-sy"/>
                <w:rFonts w:ascii="inherit" w:hAnsi="inherit"/>
                <w:color w:val="000000"/>
                <w:sz w:val="18"/>
                <w:szCs w:val="18"/>
              </w:rPr>
              <w:t>.</w:t>
            </w:r>
            <w:r>
              <w:rPr>
                <w:rStyle w:val="crayon-i"/>
                <w:rFonts w:ascii="inherit" w:hAnsi="inherit"/>
                <w:color w:val="000000"/>
                <w:sz w:val="18"/>
                <w:szCs w:val="18"/>
              </w:rPr>
              <w:t>c</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printf</w:t>
            </w:r>
            <w:r>
              <w:rPr>
                <w:rStyle w:val="crayon-sy"/>
                <w:rFonts w:ascii="inherit" w:hAnsi="inherit"/>
                <w:color w:val="000000"/>
                <w:sz w:val="18"/>
                <w:szCs w:val="18"/>
              </w:rPr>
              <w:t>(</w:t>
            </w:r>
            <w:r>
              <w:rPr>
                <w:rStyle w:val="crayon-s"/>
                <w:rFonts w:ascii="inherit" w:hAnsi="inherit"/>
                <w:color w:val="000000"/>
                <w:sz w:val="18"/>
                <w:szCs w:val="18"/>
              </w:rPr>
              <w:t>"\n   Address of percentage = %u"</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&amp;</w:t>
            </w:r>
            <w:r>
              <w:rPr>
                <w:rStyle w:val="crayon-v"/>
                <w:rFonts w:ascii="inherit" w:hAnsi="inherit"/>
                <w:color w:val="000000"/>
                <w:sz w:val="18"/>
                <w:szCs w:val="18"/>
              </w:rPr>
              <w:t>b</w:t>
            </w:r>
            <w:r>
              <w:rPr>
                <w:rStyle w:val="crayon-sy"/>
                <w:rFonts w:ascii="inherit" w:hAnsi="inherit"/>
                <w:color w:val="000000"/>
                <w:sz w:val="18"/>
                <w:szCs w:val="18"/>
              </w:rPr>
              <w:t>.</w:t>
            </w:r>
            <w:r>
              <w:rPr>
                <w:rStyle w:val="crayon-i"/>
                <w:rFonts w:ascii="inherit" w:hAnsi="inherit"/>
                <w:color w:val="000000"/>
                <w:sz w:val="18"/>
                <w:szCs w:val="18"/>
              </w:rPr>
              <w:t>percentage</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getchar</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cn"/>
                <w:rFonts w:ascii="inherit" w:hAnsi="inherit"/>
                <w:color w:val="000000"/>
                <w:sz w:val="18"/>
                <w:szCs w:val="18"/>
              </w:rPr>
              <w:t>0</w:t>
            </w:r>
            <w:r>
              <w:rPr>
                <w:rStyle w:val="crayon-sy"/>
                <w:rFonts w:ascii="inherit" w:hAnsi="inherit"/>
                <w:color w:val="000000"/>
                <w:sz w:val="18"/>
                <w:szCs w:val="18"/>
              </w:rPr>
              <w:t>;</w:t>
            </w:r>
          </w:p>
          <w:p w:rsidR="00FF7C79" w:rsidRDefault="00FF7C79">
            <w:pPr>
              <w:rPr>
                <w:rFonts w:ascii="inherit" w:hAnsi="inherit"/>
                <w:color w:val="000000"/>
                <w:sz w:val="18"/>
                <w:szCs w:val="18"/>
              </w:rPr>
            </w:pPr>
            <w:r>
              <w:rPr>
                <w:rStyle w:val="crayon-sy"/>
                <w:rFonts w:ascii="inherit" w:hAnsi="inherit"/>
                <w:color w:val="000000"/>
                <w:sz w:val="18"/>
                <w:szCs w:val="18"/>
              </w:rPr>
              <w:t>}</w:t>
            </w:r>
          </w:p>
        </w:tc>
      </w:tr>
    </w:tbl>
    <w:p w:rsidR="00FF7C79" w:rsidRDefault="00FF7C79" w:rsidP="00FF7C79">
      <w:pPr>
        <w:pStyle w:val="Heading4"/>
        <w:shd w:val="clear" w:color="auto" w:fill="FFFFFF"/>
        <w:rPr>
          <w:rFonts w:ascii="Arial" w:hAnsi="Arial" w:cs="Arial"/>
          <w:color w:val="000000"/>
          <w:sz w:val="24"/>
          <w:szCs w:val="24"/>
        </w:rPr>
      </w:pPr>
      <w:r>
        <w:rPr>
          <w:rStyle w:val="Strong"/>
          <w:rFonts w:ascii="Arial" w:hAnsi="Arial" w:cs="Arial"/>
          <w:b/>
          <w:bCs/>
          <w:color w:val="000000"/>
        </w:rPr>
        <w:lastRenderedPageBreak/>
        <w:t>Output: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304"/>
      </w:tblGrid>
      <w:tr w:rsidR="00FF7C79" w:rsidTr="00FF7C79">
        <w:trPr>
          <w:tblCellSpacing w:w="15" w:type="dxa"/>
        </w:trPr>
        <w:tc>
          <w:tcPr>
            <w:tcW w:w="0" w:type="auto"/>
            <w:tcBorders>
              <w:top w:val="single" w:sz="6" w:space="0" w:color="000000"/>
              <w:left w:val="single" w:sz="6" w:space="0" w:color="000000"/>
              <w:bottom w:val="single" w:sz="6" w:space="0" w:color="000000"/>
              <w:right w:val="single" w:sz="6" w:space="0" w:color="000000"/>
            </w:tcBorders>
            <w:hideMark/>
          </w:tcPr>
          <w:p w:rsidR="00FF7C79" w:rsidRDefault="00FF7C79">
            <w:pPr>
              <w:rPr>
                <w:sz w:val="21"/>
                <w:szCs w:val="21"/>
              </w:rPr>
            </w:pPr>
            <w:r>
              <w:rPr>
                <w:rStyle w:val="Strong"/>
                <w:sz w:val="21"/>
                <w:szCs w:val="21"/>
              </w:rPr>
              <w:t>size of structure1 in bytes : 16</w:t>
            </w:r>
            <w:r>
              <w:rPr>
                <w:sz w:val="21"/>
                <w:szCs w:val="21"/>
              </w:rPr>
              <w:br/>
              <w:t>Address of id1 = 1297339856</w:t>
            </w:r>
            <w:r>
              <w:rPr>
                <w:sz w:val="21"/>
                <w:szCs w:val="21"/>
              </w:rPr>
              <w:br/>
              <w:t>Address of id2 = 1297339860</w:t>
            </w:r>
            <w:r>
              <w:rPr>
                <w:sz w:val="21"/>
                <w:szCs w:val="21"/>
              </w:rPr>
              <w:br/>
              <w:t>Address of name = 1297339864</w:t>
            </w:r>
            <w:r>
              <w:rPr>
                <w:sz w:val="21"/>
                <w:szCs w:val="21"/>
              </w:rPr>
              <w:br/>
              <w:t>Address of c = 1297339865</w:t>
            </w:r>
            <w:r>
              <w:rPr>
                <w:sz w:val="21"/>
                <w:szCs w:val="21"/>
              </w:rPr>
              <w:br/>
            </w:r>
            <w:r>
              <w:rPr>
                <w:sz w:val="21"/>
                <w:szCs w:val="21"/>
              </w:rPr>
              <w:lastRenderedPageBreak/>
              <w:t>Address of percentage = 1297339868</w:t>
            </w:r>
            <w:r>
              <w:rPr>
                <w:sz w:val="21"/>
                <w:szCs w:val="21"/>
              </w:rPr>
              <w:br/>
            </w:r>
            <w:r>
              <w:rPr>
                <w:rStyle w:val="Strong"/>
                <w:sz w:val="21"/>
                <w:szCs w:val="21"/>
              </w:rPr>
              <w:t>size of structure2 in bytes : 20</w:t>
            </w:r>
            <w:r>
              <w:rPr>
                <w:sz w:val="21"/>
                <w:szCs w:val="21"/>
              </w:rPr>
              <w:br/>
              <w:t>Address of id1 = 1297339824</w:t>
            </w:r>
            <w:r>
              <w:rPr>
                <w:sz w:val="21"/>
                <w:szCs w:val="21"/>
              </w:rPr>
              <w:br/>
              <w:t>Address of name = 1297339828</w:t>
            </w:r>
            <w:r>
              <w:rPr>
                <w:sz w:val="21"/>
                <w:szCs w:val="21"/>
              </w:rPr>
              <w:br/>
              <w:t>Address of id2 = 1297339832</w:t>
            </w:r>
            <w:r>
              <w:rPr>
                <w:sz w:val="21"/>
                <w:szCs w:val="21"/>
              </w:rPr>
              <w:br/>
              <w:t>Address of c = 1297339836</w:t>
            </w:r>
            <w:r>
              <w:rPr>
                <w:sz w:val="21"/>
                <w:szCs w:val="21"/>
              </w:rPr>
              <w:br/>
              <w:t>Address of percentage = 1297339840</w:t>
            </w:r>
          </w:p>
        </w:tc>
      </w:tr>
    </w:tbl>
    <w:p w:rsidR="00FF7C79" w:rsidRDefault="00FF7C79" w:rsidP="00FF7C79">
      <w:pPr>
        <w:pStyle w:val="Heading4"/>
        <w:shd w:val="clear" w:color="auto" w:fill="FFFFFF"/>
        <w:rPr>
          <w:rFonts w:ascii="Arial" w:hAnsi="Arial" w:cs="Arial"/>
          <w:color w:val="000000"/>
          <w:sz w:val="21"/>
          <w:szCs w:val="21"/>
        </w:rPr>
      </w:pPr>
      <w:r>
        <w:rPr>
          <w:rStyle w:val="Strong"/>
          <w:rFonts w:ascii="Arial" w:hAnsi="Arial" w:cs="Arial"/>
          <w:b/>
          <w:bCs/>
          <w:color w:val="000000"/>
          <w:sz w:val="21"/>
          <w:szCs w:val="21"/>
        </w:rPr>
        <w:lastRenderedPageBreak/>
        <w:t>Structure padding analysis for above C program:</w:t>
      </w:r>
    </w:p>
    <w:p w:rsidR="00FF7C79" w:rsidRDefault="00FF7C79" w:rsidP="00FF7C79">
      <w:pPr>
        <w:pStyle w:val="Heading4"/>
        <w:shd w:val="clear" w:color="auto" w:fill="FFFFFF"/>
        <w:rPr>
          <w:rFonts w:ascii="Arial" w:hAnsi="Arial" w:cs="Arial"/>
          <w:color w:val="000000"/>
          <w:sz w:val="21"/>
          <w:szCs w:val="21"/>
        </w:rPr>
      </w:pPr>
      <w:r>
        <w:rPr>
          <w:rStyle w:val="Strong"/>
          <w:rFonts w:ascii="Arial" w:hAnsi="Arial" w:cs="Arial"/>
          <w:b/>
          <w:bCs/>
          <w:color w:val="000000"/>
          <w:sz w:val="21"/>
          <w:szCs w:val="21"/>
        </w:rPr>
        <w:t>Memory allocation for structure1:</w:t>
      </w:r>
    </w:p>
    <w:p w:rsidR="00FF7C79" w:rsidRDefault="00FF7C79" w:rsidP="00FF7C79">
      <w:pPr>
        <w:pStyle w:val="NormalWeb"/>
        <w:shd w:val="clear" w:color="auto" w:fill="FFFFFF"/>
        <w:jc w:val="center"/>
        <w:rPr>
          <w:rFonts w:ascii="Arial" w:hAnsi="Arial" w:cs="Arial"/>
          <w:color w:val="000000"/>
          <w:sz w:val="21"/>
          <w:szCs w:val="21"/>
        </w:rPr>
      </w:pPr>
      <w:r>
        <w:rPr>
          <w:rFonts w:ascii="Arial" w:hAnsi="Arial" w:cs="Arial"/>
          <w:noProof/>
          <w:color w:val="000000"/>
          <w:sz w:val="21"/>
          <w:szCs w:val="21"/>
        </w:rPr>
        <w:drawing>
          <wp:inline distT="0" distB="0" distL="0" distR="0">
            <wp:extent cx="4391025" cy="1913890"/>
            <wp:effectExtent l="0" t="0" r="9525" b="0"/>
            <wp:docPr id="4" name="Picture 4" descr="Structure padding in C 1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padding in C 1_new"/>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1025" cy="1913890"/>
                    </a:xfrm>
                    <a:prstGeom prst="rect">
                      <a:avLst/>
                    </a:prstGeom>
                    <a:noFill/>
                    <a:ln>
                      <a:noFill/>
                    </a:ln>
                  </pic:spPr>
                </pic:pic>
              </a:graphicData>
            </a:graphic>
          </wp:inline>
        </w:drawing>
      </w:r>
    </w:p>
    <w:p w:rsidR="00FF7C79" w:rsidRDefault="00FF7C79" w:rsidP="00FF7C79">
      <w:pPr>
        <w:numPr>
          <w:ilvl w:val="0"/>
          <w:numId w:val="8"/>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In above program, memory for structure1 is allocated sequentially for first 4 members.</w:t>
      </w:r>
    </w:p>
    <w:p w:rsidR="00FF7C79" w:rsidRDefault="00FF7C79" w:rsidP="00FF7C79">
      <w:pPr>
        <w:numPr>
          <w:ilvl w:val="0"/>
          <w:numId w:val="8"/>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Whereas, memory for 5th member “percentage” is not allocated immediate next to the end of member “c”.</w:t>
      </w:r>
    </w:p>
    <w:p w:rsidR="00FF7C79" w:rsidRDefault="00FF7C79" w:rsidP="00FF7C79">
      <w:pPr>
        <w:numPr>
          <w:ilvl w:val="0"/>
          <w:numId w:val="8"/>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There are only 2 bytes remaining in the package of 4 bytes after memory allocated to member “c”.</w:t>
      </w:r>
    </w:p>
    <w:p w:rsidR="00FF7C79" w:rsidRDefault="00FF7C79" w:rsidP="00FF7C79">
      <w:pPr>
        <w:numPr>
          <w:ilvl w:val="0"/>
          <w:numId w:val="8"/>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Range of this 4 byte package is from 1297339864 to 1297339867.</w:t>
      </w:r>
    </w:p>
    <w:p w:rsidR="00FF7C79" w:rsidRDefault="00FF7C79" w:rsidP="00FF7C79">
      <w:pPr>
        <w:numPr>
          <w:ilvl w:val="0"/>
          <w:numId w:val="9"/>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Addresses 1297339864  and 1297339865 are used for members “name and c”. Addresses 1297339866  and 1297339867 only is available in this package.</w:t>
      </w:r>
    </w:p>
    <w:p w:rsidR="00FF7C79" w:rsidRDefault="00FF7C79" w:rsidP="00FF7C79">
      <w:pPr>
        <w:numPr>
          <w:ilvl w:val="0"/>
          <w:numId w:val="9"/>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But, member “percentage” is datatype of float and requires 4 bytes. It can’t be stored in the same memory package as it requires 4 bytes. Only 2 bytes are free in that package.</w:t>
      </w:r>
    </w:p>
    <w:p w:rsidR="00FF7C79" w:rsidRDefault="00FF7C79" w:rsidP="00FF7C79">
      <w:pPr>
        <w:numPr>
          <w:ilvl w:val="0"/>
          <w:numId w:val="9"/>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So, next 4 byte of memory package is chosen to store percentage data which is from 1297339868 to 1297339871.</w:t>
      </w:r>
    </w:p>
    <w:p w:rsidR="00FF7C79" w:rsidRDefault="00FF7C79" w:rsidP="00FF7C79">
      <w:pPr>
        <w:numPr>
          <w:ilvl w:val="0"/>
          <w:numId w:val="9"/>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Because of this, memory 1297339866 and 1297339867 are not used by the program and those 2 bytes are left empty.</w:t>
      </w:r>
    </w:p>
    <w:p w:rsidR="00FF7C79" w:rsidRDefault="00FF7C79" w:rsidP="00FF7C79">
      <w:pPr>
        <w:numPr>
          <w:ilvl w:val="0"/>
          <w:numId w:val="9"/>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So, size of structure1 is 16 bytes which is 2 bytes extra than what we think. Because, 2 bytes are left empty.</w:t>
      </w:r>
    </w:p>
    <w:p w:rsidR="00FF7C79" w:rsidRDefault="00FF7C79" w:rsidP="00FF7C79">
      <w:pPr>
        <w:pStyle w:val="Heading4"/>
        <w:shd w:val="clear" w:color="auto" w:fill="FFFFFF"/>
        <w:jc w:val="both"/>
        <w:rPr>
          <w:rFonts w:ascii="Arial" w:hAnsi="Arial" w:cs="Arial"/>
          <w:color w:val="000000"/>
          <w:sz w:val="24"/>
          <w:szCs w:val="24"/>
        </w:rPr>
      </w:pPr>
      <w:r>
        <w:rPr>
          <w:rStyle w:val="Strong"/>
          <w:rFonts w:ascii="Arial" w:hAnsi="Arial" w:cs="Arial"/>
          <w:b/>
          <w:bCs/>
          <w:color w:val="000000"/>
        </w:rPr>
        <w:lastRenderedPageBreak/>
        <w:t> Memory allocation for structure2:</w:t>
      </w:r>
    </w:p>
    <w:p w:rsidR="00FF7C79" w:rsidRDefault="00FF7C79" w:rsidP="00FF7C79">
      <w:pPr>
        <w:pStyle w:val="NormalWeb"/>
        <w:shd w:val="clear" w:color="auto" w:fill="FFFFFF"/>
        <w:jc w:val="center"/>
        <w:rPr>
          <w:rFonts w:ascii="Arial" w:hAnsi="Arial" w:cs="Arial"/>
          <w:color w:val="000000"/>
          <w:sz w:val="21"/>
          <w:szCs w:val="21"/>
        </w:rPr>
      </w:pPr>
      <w:r>
        <w:rPr>
          <w:rFonts w:ascii="Arial" w:hAnsi="Arial" w:cs="Arial"/>
          <w:noProof/>
          <w:color w:val="000000"/>
          <w:sz w:val="21"/>
          <w:szCs w:val="21"/>
        </w:rPr>
        <w:drawing>
          <wp:inline distT="0" distB="0" distL="0" distR="0">
            <wp:extent cx="4678045" cy="2084070"/>
            <wp:effectExtent l="0" t="0" r="8255" b="0"/>
            <wp:docPr id="3" name="Picture 3" descr="Structure padding in C 2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padding in C 2_new"/>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8045" cy="2084070"/>
                    </a:xfrm>
                    <a:prstGeom prst="rect">
                      <a:avLst/>
                    </a:prstGeom>
                    <a:noFill/>
                    <a:ln>
                      <a:noFill/>
                    </a:ln>
                  </pic:spPr>
                </pic:pic>
              </a:graphicData>
            </a:graphic>
          </wp:inline>
        </w:drawing>
      </w:r>
    </w:p>
    <w:p w:rsidR="00FF7C79" w:rsidRDefault="00FF7C79" w:rsidP="00FF7C79">
      <w:pPr>
        <w:numPr>
          <w:ilvl w:val="0"/>
          <w:numId w:val="10"/>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Memory for structure2 is also allocated as same as above concept. Please note that structure1 and structure2 are same. But, they differ only in the order of the members declared inside the structure.</w:t>
      </w:r>
    </w:p>
    <w:p w:rsidR="00FF7C79" w:rsidRDefault="00FF7C79" w:rsidP="00FF7C79">
      <w:pPr>
        <w:numPr>
          <w:ilvl w:val="0"/>
          <w:numId w:val="10"/>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4 bytes of memory is allocated for 1st structure member “id1” which occupies whole 4 byte of memory package.</w:t>
      </w:r>
    </w:p>
    <w:p w:rsidR="00FF7C79" w:rsidRDefault="00FF7C79" w:rsidP="00FF7C79">
      <w:pPr>
        <w:numPr>
          <w:ilvl w:val="0"/>
          <w:numId w:val="10"/>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Then, 2nd structure member “name” occupies only 1 byte of memory in next 4 byte package and remaining 3 bytes are left empty. Because, 3rd structure member “id2” of datatype integer requires whole 4 byte of memory in the package. But, this is not possible as only 3 bytes available in the package.</w:t>
      </w:r>
    </w:p>
    <w:p w:rsidR="00FF7C79" w:rsidRDefault="00FF7C79" w:rsidP="00FF7C79">
      <w:pPr>
        <w:numPr>
          <w:ilvl w:val="0"/>
          <w:numId w:val="11"/>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So, next whole 4 byte package is used for structure member “id2”.</w:t>
      </w:r>
    </w:p>
    <w:p w:rsidR="00FF7C79" w:rsidRDefault="00FF7C79" w:rsidP="00FF7C79">
      <w:pPr>
        <w:numPr>
          <w:ilvl w:val="0"/>
          <w:numId w:val="11"/>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Again, 4th structure member “c” occupies only 1 byte of memory in next 4 byte package and remaining 3 bytes are left empty.</w:t>
      </w:r>
    </w:p>
    <w:p w:rsidR="00FF7C79" w:rsidRDefault="00FF7C79" w:rsidP="00FF7C79">
      <w:pPr>
        <w:numPr>
          <w:ilvl w:val="0"/>
          <w:numId w:val="11"/>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Because, 5th structure member “percentage” of datatype float requires whole 4 byte of memory in the package.</w:t>
      </w:r>
    </w:p>
    <w:p w:rsidR="00FF7C79" w:rsidRDefault="00FF7C79" w:rsidP="00FF7C79">
      <w:pPr>
        <w:numPr>
          <w:ilvl w:val="0"/>
          <w:numId w:val="11"/>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But, this is also not possible as only 3 bytes available in the package. So, next whole 4 byte package is used for structure member “percentage”.</w:t>
      </w:r>
    </w:p>
    <w:p w:rsidR="00FF7C79" w:rsidRDefault="00FF7C79" w:rsidP="00FF7C79">
      <w:pPr>
        <w:numPr>
          <w:ilvl w:val="0"/>
          <w:numId w:val="11"/>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So, size of structure2 is 20 bytes which is 6 bytes extra than what we think. Because, 6 bytes are left empty.</w:t>
      </w:r>
    </w:p>
    <w:p w:rsidR="00FF7C79" w:rsidRDefault="00FF7C79" w:rsidP="00FF7C79">
      <w:pPr>
        <w:pStyle w:val="Heading4"/>
        <w:shd w:val="clear" w:color="auto" w:fill="FFFFFF"/>
        <w:jc w:val="both"/>
        <w:rPr>
          <w:rFonts w:ascii="Arial" w:hAnsi="Arial" w:cs="Arial"/>
          <w:color w:val="000000"/>
          <w:sz w:val="21"/>
          <w:szCs w:val="21"/>
        </w:rPr>
      </w:pPr>
      <w:r>
        <w:rPr>
          <w:rStyle w:val="Strong"/>
          <w:rFonts w:ascii="Arial" w:hAnsi="Arial" w:cs="Arial"/>
          <w:b/>
          <w:bCs/>
          <w:color w:val="000000"/>
          <w:sz w:val="21"/>
          <w:szCs w:val="21"/>
        </w:rPr>
        <w:t>How to avoid structure padding in C?</w:t>
      </w:r>
    </w:p>
    <w:p w:rsidR="00FF7C79" w:rsidRDefault="00FF7C79" w:rsidP="00FF7C79">
      <w:pPr>
        <w:numPr>
          <w:ilvl w:val="0"/>
          <w:numId w:val="12"/>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#pragma pack ( 1 ) directive can be used for arranging memory for structure members very next to the end of other structure members.</w:t>
      </w:r>
    </w:p>
    <w:p w:rsidR="00FF7C79" w:rsidRDefault="00FF7C79" w:rsidP="00FF7C79">
      <w:pPr>
        <w:numPr>
          <w:ilvl w:val="0"/>
          <w:numId w:val="12"/>
        </w:numPr>
        <w:shd w:val="clear" w:color="auto" w:fill="FFFFFF"/>
        <w:spacing w:before="100" w:beforeAutospacing="1" w:after="100" w:afterAutospacing="1" w:line="240" w:lineRule="auto"/>
        <w:jc w:val="both"/>
        <w:rPr>
          <w:rFonts w:ascii="Arial" w:hAnsi="Arial" w:cs="Arial"/>
          <w:color w:val="000000"/>
          <w:sz w:val="21"/>
          <w:szCs w:val="21"/>
        </w:rPr>
      </w:pPr>
      <w:r>
        <w:rPr>
          <w:rFonts w:ascii="Arial" w:hAnsi="Arial" w:cs="Arial"/>
          <w:color w:val="000000"/>
          <w:sz w:val="21"/>
          <w:szCs w:val="21"/>
        </w:rPr>
        <w:t>VC++ supports this feature. But, some compilers such as Turbo C/C++ does not support this feature.</w:t>
      </w:r>
    </w:p>
    <w:p w:rsidR="003824E8" w:rsidRDefault="003824E8" w:rsidP="003824E8">
      <w:pPr>
        <w:shd w:val="clear" w:color="auto" w:fill="FFFFFF"/>
        <w:spacing w:before="100" w:beforeAutospacing="1" w:after="100" w:afterAutospacing="1" w:line="240" w:lineRule="auto"/>
        <w:jc w:val="both"/>
        <w:rPr>
          <w:rFonts w:ascii="Arial" w:hAnsi="Arial" w:cs="Arial"/>
          <w:color w:val="000000"/>
          <w:sz w:val="21"/>
          <w:szCs w:val="21"/>
        </w:rPr>
      </w:pPr>
    </w:p>
    <w:p w:rsidR="008A48A0" w:rsidRDefault="008A48A0" w:rsidP="003824E8">
      <w:pPr>
        <w:shd w:val="clear" w:color="auto" w:fill="FFFFFF"/>
        <w:spacing w:before="100" w:beforeAutospacing="1" w:after="100" w:afterAutospacing="1" w:line="240" w:lineRule="auto"/>
        <w:jc w:val="both"/>
        <w:rPr>
          <w:rFonts w:ascii="Arial" w:hAnsi="Arial" w:cs="Arial"/>
          <w:color w:val="000000"/>
          <w:sz w:val="21"/>
          <w:szCs w:val="21"/>
        </w:rPr>
      </w:pPr>
    </w:p>
    <w:p w:rsidR="003824E8" w:rsidRDefault="003824E8" w:rsidP="003824E8">
      <w:pPr>
        <w:shd w:val="clear" w:color="auto" w:fill="FFFFFF"/>
        <w:spacing w:before="100" w:beforeAutospacing="1" w:after="100" w:afterAutospacing="1" w:line="240" w:lineRule="auto"/>
        <w:jc w:val="both"/>
        <w:rPr>
          <w:rFonts w:ascii="Arial" w:hAnsi="Arial" w:cs="Arial"/>
          <w:color w:val="000000"/>
          <w:sz w:val="21"/>
          <w:szCs w:val="21"/>
        </w:rPr>
      </w:pPr>
    </w:p>
    <w:p w:rsidR="003824E8" w:rsidRDefault="003824E8" w:rsidP="003824E8">
      <w:pPr>
        <w:shd w:val="clear" w:color="auto" w:fill="FFFFFF"/>
        <w:spacing w:before="100" w:beforeAutospacing="1" w:after="100" w:afterAutospacing="1" w:line="240" w:lineRule="auto"/>
        <w:jc w:val="both"/>
        <w:rPr>
          <w:rFonts w:ascii="Arial" w:hAnsi="Arial" w:cs="Arial"/>
          <w:b/>
          <w:bCs/>
          <w:color w:val="222222"/>
          <w:shd w:val="clear" w:color="auto" w:fill="FFFFFF"/>
        </w:rPr>
      </w:pPr>
    </w:p>
    <w:p w:rsidR="003824E8" w:rsidRPr="003824E8" w:rsidRDefault="003824E8" w:rsidP="003824E8">
      <w:pPr>
        <w:pStyle w:val="Heading1"/>
        <w:shd w:val="clear" w:color="auto" w:fill="FFFFFF"/>
        <w:rPr>
          <w:rFonts w:ascii="Arial" w:hAnsi="Arial" w:cs="Arial"/>
          <w:bCs w:val="0"/>
          <w:color w:val="FF6347"/>
          <w:sz w:val="28"/>
          <w:szCs w:val="28"/>
        </w:rPr>
      </w:pPr>
      <w:r w:rsidRPr="003824E8">
        <w:rPr>
          <w:rFonts w:ascii="Arial" w:hAnsi="Arial" w:cs="Arial"/>
          <w:bCs w:val="0"/>
          <w:color w:val="FF6347"/>
          <w:sz w:val="28"/>
          <w:szCs w:val="28"/>
        </w:rPr>
        <w:lastRenderedPageBreak/>
        <w:t>Thread vs Process</w:t>
      </w:r>
      <w:r w:rsidR="009F4533">
        <w:rPr>
          <w:rFonts w:ascii="Arial" w:hAnsi="Arial" w:cs="Arial"/>
          <w:bCs w:val="0"/>
          <w:color w:val="FF6347"/>
          <w:sz w:val="28"/>
          <w:szCs w:val="28"/>
        </w:rPr>
        <w:t>:-</w:t>
      </w:r>
    </w:p>
    <w:p w:rsidR="003824E8" w:rsidRDefault="003824E8" w:rsidP="003824E8">
      <w:pPr>
        <w:shd w:val="clear" w:color="auto" w:fill="FFFFFF"/>
        <w:spacing w:before="100" w:beforeAutospacing="1" w:after="100" w:afterAutospacing="1" w:line="240" w:lineRule="auto"/>
        <w:jc w:val="both"/>
        <w:rPr>
          <w:rFonts w:ascii="Arial" w:hAnsi="Arial" w:cs="Arial"/>
          <w:color w:val="222222"/>
          <w:shd w:val="clear" w:color="auto" w:fill="FFFFFF"/>
        </w:rPr>
      </w:pPr>
      <w:r>
        <w:rPr>
          <w:rFonts w:ascii="Arial" w:hAnsi="Arial" w:cs="Arial"/>
          <w:b/>
          <w:bCs/>
          <w:color w:val="222222"/>
          <w:shd w:val="clear" w:color="auto" w:fill="FFFFFF"/>
        </w:rPr>
        <w:t>Threads</w:t>
      </w:r>
      <w:r>
        <w:rPr>
          <w:rStyle w:val="apple-converted-space"/>
          <w:rFonts w:ascii="Arial" w:hAnsi="Arial" w:cs="Arial"/>
          <w:color w:val="222222"/>
          <w:shd w:val="clear" w:color="auto" w:fill="FFFFFF"/>
        </w:rPr>
        <w:t> </w:t>
      </w:r>
      <w:r>
        <w:rPr>
          <w:rFonts w:ascii="Arial" w:hAnsi="Arial" w:cs="Arial"/>
          <w:color w:val="222222"/>
          <w:shd w:val="clear" w:color="auto" w:fill="FFFFFF"/>
        </w:rPr>
        <w:t>on the same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process</w:t>
      </w:r>
      <w:r>
        <w:rPr>
          <w:rStyle w:val="apple-converted-space"/>
          <w:rFonts w:ascii="Arial" w:hAnsi="Arial" w:cs="Arial"/>
          <w:color w:val="222222"/>
          <w:shd w:val="clear" w:color="auto" w:fill="FFFFFF"/>
        </w:rPr>
        <w:t> </w:t>
      </w:r>
      <w:r>
        <w:rPr>
          <w:rFonts w:ascii="Arial" w:hAnsi="Arial" w:cs="Arial"/>
          <w:color w:val="222222"/>
          <w:shd w:val="clear" w:color="auto" w:fill="FFFFFF"/>
        </w:rPr>
        <w:t>are much more lightweight. They reside on the same memory space and they can share handles, security context. Switching between</w:t>
      </w:r>
      <w:r w:rsidR="0094742A">
        <w:rPr>
          <w:rFonts w:ascii="Arial" w:hAnsi="Arial" w:cs="Arial"/>
          <w:color w:val="222222"/>
          <w:shd w:val="clear" w:color="auto" w:fill="FFFFFF"/>
        </w:rPr>
        <w:t xml:space="preserve"> </w:t>
      </w:r>
      <w:r>
        <w:rPr>
          <w:rFonts w:ascii="Arial" w:hAnsi="Arial" w:cs="Arial"/>
          <w:b/>
          <w:bCs/>
          <w:color w:val="222222"/>
          <w:shd w:val="clear" w:color="auto" w:fill="FFFFFF"/>
        </w:rPr>
        <w:t>threads</w:t>
      </w:r>
      <w:r>
        <w:rPr>
          <w:rStyle w:val="apple-converted-space"/>
          <w:rFonts w:ascii="Arial" w:hAnsi="Arial" w:cs="Arial"/>
          <w:color w:val="222222"/>
          <w:shd w:val="clear" w:color="auto" w:fill="FFFFFF"/>
        </w:rPr>
        <w:t> </w:t>
      </w:r>
      <w:r>
        <w:rPr>
          <w:rFonts w:ascii="Arial" w:hAnsi="Arial" w:cs="Arial"/>
          <w:color w:val="222222"/>
          <w:shd w:val="clear" w:color="auto" w:fill="FFFFFF"/>
        </w:rPr>
        <w:t>on the same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process</w:t>
      </w:r>
      <w:r>
        <w:rPr>
          <w:rStyle w:val="apple-converted-space"/>
          <w:rFonts w:ascii="Arial" w:hAnsi="Arial" w:cs="Arial"/>
          <w:color w:val="222222"/>
          <w:shd w:val="clear" w:color="auto" w:fill="FFFFFF"/>
        </w:rPr>
        <w:t> </w:t>
      </w:r>
      <w:r>
        <w:rPr>
          <w:rFonts w:ascii="Arial" w:hAnsi="Arial" w:cs="Arial"/>
          <w:color w:val="222222"/>
          <w:shd w:val="clear" w:color="auto" w:fill="FFFFFF"/>
        </w:rPr>
        <w:t>is much</w:t>
      </w:r>
      <w:r>
        <w:rPr>
          <w:rStyle w:val="apple-converted-space"/>
          <w:rFonts w:ascii="Arial" w:hAnsi="Arial" w:cs="Arial"/>
          <w:color w:val="222222"/>
          <w:shd w:val="clear" w:color="auto" w:fill="FFFFFF"/>
        </w:rPr>
        <w:t> </w:t>
      </w:r>
      <w:r>
        <w:rPr>
          <w:rFonts w:ascii="Arial" w:hAnsi="Arial" w:cs="Arial"/>
          <w:b/>
          <w:bCs/>
          <w:color w:val="222222"/>
          <w:shd w:val="clear" w:color="auto" w:fill="FFFFFF"/>
        </w:rPr>
        <w:t>faster</w:t>
      </w:r>
      <w:r>
        <w:rPr>
          <w:rStyle w:val="apple-converted-space"/>
          <w:rFonts w:ascii="Arial" w:hAnsi="Arial" w:cs="Arial"/>
          <w:color w:val="222222"/>
          <w:shd w:val="clear" w:color="auto" w:fill="FFFFFF"/>
        </w:rPr>
        <w:t> </w:t>
      </w:r>
      <w:r>
        <w:rPr>
          <w:rFonts w:ascii="Arial" w:hAnsi="Arial" w:cs="Arial"/>
          <w:color w:val="222222"/>
          <w:shd w:val="clear" w:color="auto" w:fill="FFFFFF"/>
        </w:rPr>
        <w:t>because OS only switches registers, not memory mapping.</w:t>
      </w:r>
    </w:p>
    <w:p w:rsidR="003824E8" w:rsidRPr="003824E8" w:rsidRDefault="003824E8" w:rsidP="003824E8">
      <w:pPr>
        <w:numPr>
          <w:ilvl w:val="0"/>
          <w:numId w:val="14"/>
        </w:numPr>
        <w:shd w:val="clear" w:color="auto" w:fill="FFFFFF"/>
        <w:spacing w:after="120" w:line="293" w:lineRule="atLeast"/>
        <w:ind w:left="450"/>
        <w:rPr>
          <w:rFonts w:ascii="Arial" w:eastAsia="Times New Roman" w:hAnsi="Arial" w:cs="Arial"/>
          <w:color w:val="242729"/>
          <w:sz w:val="23"/>
          <w:szCs w:val="23"/>
        </w:rPr>
      </w:pPr>
      <w:r w:rsidRPr="003824E8">
        <w:rPr>
          <w:rFonts w:ascii="Arial" w:eastAsia="Times New Roman" w:hAnsi="Arial" w:cs="Arial"/>
          <w:color w:val="242729"/>
          <w:sz w:val="23"/>
          <w:szCs w:val="23"/>
        </w:rPr>
        <w:t>Inter-thread communication (sharing data etc.) is significantly simpler to program than inter-process communication.</w:t>
      </w:r>
    </w:p>
    <w:p w:rsidR="003824E8" w:rsidRPr="003824E8" w:rsidRDefault="003824E8" w:rsidP="003824E8">
      <w:pPr>
        <w:numPr>
          <w:ilvl w:val="0"/>
          <w:numId w:val="14"/>
        </w:numPr>
        <w:shd w:val="clear" w:color="auto" w:fill="FFFFFF"/>
        <w:spacing w:after="0" w:line="293" w:lineRule="atLeast"/>
        <w:ind w:left="450"/>
        <w:rPr>
          <w:rFonts w:ascii="Arial" w:eastAsia="Times New Roman" w:hAnsi="Arial" w:cs="Arial"/>
          <w:color w:val="242729"/>
          <w:sz w:val="23"/>
          <w:szCs w:val="23"/>
        </w:rPr>
      </w:pPr>
      <w:r w:rsidRPr="003824E8">
        <w:rPr>
          <w:rFonts w:ascii="Arial" w:eastAsia="Times New Roman" w:hAnsi="Arial" w:cs="Arial"/>
          <w:color w:val="242729"/>
          <w:sz w:val="23"/>
          <w:szCs w:val="23"/>
        </w:rPr>
        <w:t>Context switches between threads are faster than between processes. That is, it's quicker for the OS to stop one thread and start running another than do the same with two processes.</w:t>
      </w:r>
    </w:p>
    <w:p w:rsidR="003824E8" w:rsidRDefault="003824E8" w:rsidP="003824E8">
      <w:pPr>
        <w:shd w:val="clear" w:color="auto" w:fill="FFFFFF"/>
        <w:spacing w:before="100" w:beforeAutospacing="1" w:after="100" w:afterAutospacing="1" w:line="240" w:lineRule="auto"/>
        <w:jc w:val="both"/>
        <w:rPr>
          <w:rFonts w:ascii="Arial" w:hAnsi="Arial" w:cs="Arial"/>
          <w:color w:val="000000"/>
          <w:sz w:val="21"/>
          <w:szCs w:val="21"/>
        </w:rPr>
      </w:pPr>
    </w:p>
    <w:p w:rsidR="00555086" w:rsidRPr="00555086" w:rsidRDefault="00555086" w:rsidP="00555086">
      <w:pPr>
        <w:pStyle w:val="Heading1"/>
        <w:shd w:val="clear" w:color="auto" w:fill="FFFFFF"/>
        <w:rPr>
          <w:rFonts w:ascii="Arial" w:hAnsi="Arial" w:cs="Arial"/>
          <w:bCs w:val="0"/>
          <w:color w:val="FF6347"/>
          <w:sz w:val="28"/>
          <w:szCs w:val="28"/>
        </w:rPr>
      </w:pPr>
      <w:r w:rsidRPr="00555086">
        <w:rPr>
          <w:rFonts w:ascii="Arial" w:hAnsi="Arial" w:cs="Arial"/>
          <w:bCs w:val="0"/>
          <w:color w:val="FF6347"/>
          <w:sz w:val="28"/>
          <w:szCs w:val="28"/>
        </w:rPr>
        <w:t>Segmentation Fault</w:t>
      </w:r>
      <w:r w:rsidR="009F4533">
        <w:rPr>
          <w:rFonts w:ascii="Arial" w:hAnsi="Arial" w:cs="Arial"/>
          <w:bCs w:val="0"/>
          <w:color w:val="FF6347"/>
          <w:sz w:val="28"/>
          <w:szCs w:val="28"/>
        </w:rPr>
        <w:t>:-</w:t>
      </w:r>
    </w:p>
    <w:p w:rsidR="00555086" w:rsidRPr="00555086" w:rsidRDefault="00555086" w:rsidP="003824E8">
      <w:pPr>
        <w:shd w:val="clear" w:color="auto" w:fill="FFFFFF"/>
        <w:spacing w:before="100" w:beforeAutospacing="1" w:after="100" w:afterAutospacing="1" w:line="240" w:lineRule="auto"/>
        <w:jc w:val="both"/>
        <w:rPr>
          <w:rFonts w:ascii="Arial" w:hAnsi="Arial" w:cs="Arial"/>
          <w:color w:val="222222"/>
          <w:sz w:val="24"/>
          <w:szCs w:val="24"/>
          <w:shd w:val="clear" w:color="auto" w:fill="FFFFFF"/>
        </w:rPr>
      </w:pPr>
      <w:r w:rsidRPr="00555086">
        <w:rPr>
          <w:rFonts w:ascii="Arial" w:hAnsi="Arial" w:cs="Arial"/>
          <w:color w:val="222222"/>
          <w:sz w:val="24"/>
          <w:szCs w:val="24"/>
          <w:shd w:val="clear" w:color="auto" w:fill="FFFFFF"/>
        </w:rPr>
        <w:t>A segmentation fault occurs when a program attempts to access a</w:t>
      </w:r>
      <w:r w:rsidRPr="00555086">
        <w:rPr>
          <w:color w:val="222222"/>
          <w:sz w:val="24"/>
          <w:szCs w:val="24"/>
        </w:rPr>
        <w:t> </w:t>
      </w:r>
      <w:hyperlink r:id="rId9" w:tooltip="Computer memory" w:history="1">
        <w:r w:rsidRPr="00555086">
          <w:rPr>
            <w:color w:val="222222"/>
            <w:sz w:val="24"/>
            <w:szCs w:val="24"/>
          </w:rPr>
          <w:t>memory</w:t>
        </w:r>
      </w:hyperlink>
      <w:r w:rsidRPr="00555086">
        <w:rPr>
          <w:color w:val="222222"/>
          <w:sz w:val="24"/>
          <w:szCs w:val="24"/>
        </w:rPr>
        <w:t> </w:t>
      </w:r>
      <w:r w:rsidRPr="00555086">
        <w:rPr>
          <w:rFonts w:ascii="Arial" w:hAnsi="Arial" w:cs="Arial"/>
          <w:color w:val="222222"/>
          <w:sz w:val="24"/>
          <w:szCs w:val="24"/>
          <w:shd w:val="clear" w:color="auto" w:fill="FFFFFF"/>
        </w:rPr>
        <w:t>location that it is not allowed to access, or attempts to access a memory location in a way that is not allowed (for example, attempting to write to a</w:t>
      </w:r>
      <w:r w:rsidRPr="00555086">
        <w:rPr>
          <w:color w:val="222222"/>
          <w:sz w:val="24"/>
          <w:szCs w:val="24"/>
        </w:rPr>
        <w:t> </w:t>
      </w:r>
      <w:hyperlink r:id="rId10" w:tooltip="Read-only memory" w:history="1">
        <w:r w:rsidRPr="00555086">
          <w:rPr>
            <w:color w:val="222222"/>
            <w:sz w:val="24"/>
            <w:szCs w:val="24"/>
          </w:rPr>
          <w:t>read-only</w:t>
        </w:r>
      </w:hyperlink>
      <w:r w:rsidRPr="00555086">
        <w:rPr>
          <w:color w:val="222222"/>
          <w:sz w:val="24"/>
          <w:szCs w:val="24"/>
        </w:rPr>
        <w:t> </w:t>
      </w:r>
      <w:r w:rsidRPr="00555086">
        <w:rPr>
          <w:rFonts w:ascii="Arial" w:hAnsi="Arial" w:cs="Arial"/>
          <w:color w:val="222222"/>
          <w:sz w:val="24"/>
          <w:szCs w:val="24"/>
          <w:shd w:val="clear" w:color="auto" w:fill="FFFFFF"/>
        </w:rPr>
        <w:t>location, or to overwrite part of the</w:t>
      </w:r>
      <w:r w:rsidRPr="00555086">
        <w:rPr>
          <w:color w:val="222222"/>
          <w:sz w:val="24"/>
          <w:szCs w:val="24"/>
        </w:rPr>
        <w:t> </w:t>
      </w:r>
      <w:hyperlink r:id="rId11" w:tooltip="Operating system" w:history="1">
        <w:r w:rsidRPr="00555086">
          <w:rPr>
            <w:color w:val="222222"/>
            <w:sz w:val="24"/>
            <w:szCs w:val="24"/>
          </w:rPr>
          <w:t>operating system</w:t>
        </w:r>
      </w:hyperlink>
      <w:r w:rsidRPr="00555086">
        <w:rPr>
          <w:rFonts w:ascii="Arial" w:hAnsi="Arial" w:cs="Arial"/>
          <w:color w:val="222222"/>
          <w:sz w:val="24"/>
          <w:szCs w:val="24"/>
          <w:shd w:val="clear" w:color="auto" w:fill="FFFFFF"/>
        </w:rPr>
        <w:t>).</w:t>
      </w:r>
    </w:p>
    <w:p w:rsidR="00555086" w:rsidRDefault="00555086" w:rsidP="003824E8">
      <w:pPr>
        <w:shd w:val="clear" w:color="auto" w:fill="FFFFFF"/>
        <w:spacing w:before="100" w:beforeAutospacing="1" w:after="100" w:afterAutospacing="1" w:line="240" w:lineRule="auto"/>
        <w:jc w:val="both"/>
        <w:rPr>
          <w:rFonts w:ascii="Arial" w:hAnsi="Arial" w:cs="Arial"/>
          <w:color w:val="222222"/>
          <w:sz w:val="24"/>
          <w:szCs w:val="24"/>
          <w:shd w:val="clear" w:color="auto" w:fill="FFFFFF"/>
        </w:rPr>
      </w:pPr>
      <w:r w:rsidRPr="00555086">
        <w:rPr>
          <w:rFonts w:ascii="Arial" w:hAnsi="Arial" w:cs="Arial"/>
          <w:color w:val="222222"/>
          <w:sz w:val="24"/>
          <w:szCs w:val="24"/>
          <w:shd w:val="clear" w:color="auto" w:fill="FFFFFF"/>
        </w:rPr>
        <w:t>Only the program's own address space is readable, and of this, only the stack and the read-write portion of the</w:t>
      </w:r>
      <w:r w:rsidRPr="00555086">
        <w:rPr>
          <w:color w:val="222222"/>
          <w:sz w:val="24"/>
          <w:szCs w:val="24"/>
        </w:rPr>
        <w:t> </w:t>
      </w:r>
      <w:hyperlink r:id="rId12" w:tooltip="Data segment" w:history="1">
        <w:r w:rsidRPr="00555086">
          <w:rPr>
            <w:color w:val="222222"/>
            <w:sz w:val="24"/>
            <w:szCs w:val="24"/>
          </w:rPr>
          <w:t>data segment</w:t>
        </w:r>
      </w:hyperlink>
      <w:r w:rsidRPr="00555086">
        <w:rPr>
          <w:color w:val="222222"/>
          <w:sz w:val="24"/>
          <w:szCs w:val="24"/>
        </w:rPr>
        <w:t> </w:t>
      </w:r>
      <w:r w:rsidRPr="00555086">
        <w:rPr>
          <w:rFonts w:ascii="Arial" w:hAnsi="Arial" w:cs="Arial"/>
          <w:color w:val="222222"/>
          <w:sz w:val="24"/>
          <w:szCs w:val="24"/>
          <w:shd w:val="clear" w:color="auto" w:fill="FFFFFF"/>
        </w:rPr>
        <w:t>of a program are writable, while read-only data and the</w:t>
      </w:r>
      <w:r w:rsidRPr="00555086">
        <w:rPr>
          <w:color w:val="222222"/>
          <w:sz w:val="24"/>
          <w:szCs w:val="24"/>
        </w:rPr>
        <w:t> </w:t>
      </w:r>
      <w:hyperlink r:id="rId13" w:tooltip="Code segment" w:history="1">
        <w:r w:rsidRPr="00555086">
          <w:rPr>
            <w:color w:val="222222"/>
            <w:sz w:val="24"/>
            <w:szCs w:val="24"/>
          </w:rPr>
          <w:t>code segment</w:t>
        </w:r>
      </w:hyperlink>
      <w:r w:rsidRPr="00555086">
        <w:rPr>
          <w:color w:val="222222"/>
          <w:sz w:val="24"/>
          <w:szCs w:val="24"/>
        </w:rPr>
        <w:t> </w:t>
      </w:r>
      <w:r w:rsidRPr="00555086">
        <w:rPr>
          <w:rFonts w:ascii="Arial" w:hAnsi="Arial" w:cs="Arial"/>
          <w:color w:val="222222"/>
          <w:sz w:val="24"/>
          <w:szCs w:val="24"/>
          <w:shd w:val="clear" w:color="auto" w:fill="FFFFFF"/>
        </w:rPr>
        <w:t>are not writable. Thus attempting to read outside of the program's address space, or writing to a read-only segment of the address space, results in a segmentation fault.</w:t>
      </w:r>
    </w:p>
    <w:p w:rsidR="00FC1CF6" w:rsidRPr="008F1061" w:rsidRDefault="00FC1CF6" w:rsidP="00FC1CF6">
      <w:pPr>
        <w:pStyle w:val="Heading3"/>
        <w:shd w:val="clear" w:color="auto" w:fill="FFFFFF"/>
        <w:spacing w:before="72"/>
        <w:rPr>
          <w:rFonts w:ascii="Arial" w:hAnsi="Arial" w:cs="Arial"/>
          <w:color w:val="000000"/>
          <w:sz w:val="29"/>
          <w:szCs w:val="29"/>
        </w:rPr>
      </w:pPr>
      <w:r w:rsidRPr="008F1061">
        <w:rPr>
          <w:rStyle w:val="mw-headline"/>
          <w:rFonts w:ascii="Arial" w:hAnsi="Arial" w:cs="Arial"/>
          <w:color w:val="000000"/>
          <w:sz w:val="28"/>
          <w:szCs w:val="28"/>
        </w:rPr>
        <w:t>Writing to read-only memory</w:t>
      </w:r>
    </w:p>
    <w:p w:rsidR="00FC1CF6" w:rsidRPr="00FC1CF6"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FC1CF6">
        <w:rPr>
          <w:rFonts w:asciiTheme="minorHAnsi" w:eastAsiaTheme="minorHAnsi" w:hAnsiTheme="minorHAnsi" w:cstheme="minorBidi"/>
          <w:color w:val="222222"/>
        </w:rPr>
        <w:t>Writing to read-only memory raises a segmentation fault. At the level of code errors, this occurs when the program writes to part of its own </w:t>
      </w:r>
      <w:hyperlink r:id="rId14" w:tooltip="Code segment" w:history="1">
        <w:r w:rsidRPr="00FC1CF6">
          <w:rPr>
            <w:rFonts w:asciiTheme="minorHAnsi" w:eastAsiaTheme="minorHAnsi" w:hAnsiTheme="minorHAnsi" w:cstheme="minorBidi"/>
            <w:color w:val="222222"/>
          </w:rPr>
          <w:t>code segment</w:t>
        </w:r>
      </w:hyperlink>
      <w:r w:rsidRPr="00FC1CF6">
        <w:rPr>
          <w:rFonts w:asciiTheme="minorHAnsi" w:eastAsiaTheme="minorHAnsi" w:hAnsiTheme="minorHAnsi" w:cstheme="minorBidi"/>
          <w:color w:val="222222"/>
        </w:rPr>
        <w:t> or the read-only portion of the </w:t>
      </w:r>
      <w:hyperlink r:id="rId15" w:tooltip="Data segment" w:history="1">
        <w:r w:rsidRPr="00FC1CF6">
          <w:rPr>
            <w:rFonts w:asciiTheme="minorHAnsi" w:eastAsiaTheme="minorHAnsi" w:hAnsiTheme="minorHAnsi" w:cstheme="minorBidi"/>
            <w:color w:val="222222"/>
          </w:rPr>
          <w:t>data segment</w:t>
        </w:r>
      </w:hyperlink>
      <w:r w:rsidRPr="00FC1CF6">
        <w:rPr>
          <w:rFonts w:asciiTheme="minorHAnsi" w:eastAsiaTheme="minorHAnsi" w:hAnsiTheme="minorHAnsi" w:cstheme="minorBidi"/>
          <w:color w:val="222222"/>
        </w:rPr>
        <w:t>, as these are loaded by the OS into read-only memory.</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int</w:t>
      </w:r>
      <w:r>
        <w:rPr>
          <w:rStyle w:val="nf"/>
          <w:color w:val="0000FF"/>
        </w:rPr>
        <w:t>main</w:t>
      </w:r>
      <w:r>
        <w:rPr>
          <w:rStyle w:val="p"/>
          <w:color w:val="000000"/>
        </w:rPr>
        <w:t>(</w:t>
      </w:r>
      <w:r>
        <w:rPr>
          <w:rStyle w:val="kt"/>
          <w:color w:val="B00040"/>
        </w:rPr>
        <w:t>void</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char</w:t>
      </w:r>
      <w:r>
        <w:rPr>
          <w:rStyle w:val="o"/>
          <w:color w:val="666666"/>
        </w:rPr>
        <w:t>*</w:t>
      </w:r>
      <w:r>
        <w:rPr>
          <w:rStyle w:val="n"/>
          <w:color w:val="000000"/>
        </w:rPr>
        <w:t>s</w:t>
      </w:r>
      <w:r>
        <w:rPr>
          <w:rStyle w:val="o"/>
          <w:color w:val="666666"/>
        </w:rPr>
        <w:t>=</w:t>
      </w:r>
      <w:r>
        <w:rPr>
          <w:rStyle w:val="s"/>
          <w:color w:val="BA2121"/>
        </w:rPr>
        <w:t>"hello world"</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o"/>
          <w:color w:val="666666"/>
        </w:rPr>
        <w:t>*</w:t>
      </w:r>
      <w:r>
        <w:rPr>
          <w:rStyle w:val="n"/>
          <w:color w:val="000000"/>
        </w:rPr>
        <w:t>s</w:t>
      </w:r>
      <w:r>
        <w:rPr>
          <w:rStyle w:val="o"/>
          <w:color w:val="666666"/>
        </w:rPr>
        <w:t>=</w:t>
      </w:r>
      <w:r>
        <w:rPr>
          <w:rStyle w:val="sc"/>
          <w:color w:val="BA2121"/>
        </w:rPr>
        <w:t>'H'</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FC1CF6" w:rsidRPr="00FC1CF6"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FC1CF6">
        <w:rPr>
          <w:rFonts w:asciiTheme="minorHAnsi" w:eastAsiaTheme="minorHAnsi" w:hAnsiTheme="minorHAnsi" w:cstheme="minorBidi"/>
          <w:color w:val="222222"/>
        </w:rPr>
        <w:t>When the program containing this code is compiled, the string "hello world" is placed in the </w:t>
      </w:r>
      <w:hyperlink r:id="rId16" w:tooltip="Rodata" w:history="1">
        <w:r w:rsidRPr="00FC1CF6">
          <w:rPr>
            <w:rFonts w:asciiTheme="minorHAnsi" w:eastAsiaTheme="minorHAnsi" w:hAnsiTheme="minorHAnsi" w:cstheme="minorBidi"/>
            <w:color w:val="222222"/>
          </w:rPr>
          <w:t>rodata</w:t>
        </w:r>
      </w:hyperlink>
      <w:r w:rsidRPr="00FC1CF6">
        <w:rPr>
          <w:rFonts w:asciiTheme="minorHAnsi" w:eastAsiaTheme="minorHAnsi" w:hAnsiTheme="minorHAnsi" w:cstheme="minorBidi"/>
          <w:color w:val="222222"/>
        </w:rPr>
        <w:t> section of the program </w:t>
      </w:r>
      <w:hyperlink r:id="rId17" w:tooltip="Executable file" w:history="1">
        <w:r w:rsidRPr="00FC1CF6">
          <w:rPr>
            <w:rFonts w:asciiTheme="minorHAnsi" w:eastAsiaTheme="minorHAnsi" w:hAnsiTheme="minorHAnsi" w:cstheme="minorBidi"/>
            <w:color w:val="222222"/>
          </w:rPr>
          <w:t>executable file</w:t>
        </w:r>
      </w:hyperlink>
      <w:r w:rsidRPr="00FC1CF6">
        <w:rPr>
          <w:rFonts w:asciiTheme="minorHAnsi" w:eastAsiaTheme="minorHAnsi" w:hAnsiTheme="minorHAnsi" w:cstheme="minorBidi"/>
          <w:color w:val="222222"/>
        </w:rPr>
        <w:t>: the read-only section of the </w:t>
      </w:r>
      <w:hyperlink r:id="rId18" w:tooltip="Data segment" w:history="1">
        <w:r w:rsidRPr="00FC1CF6">
          <w:rPr>
            <w:rFonts w:asciiTheme="minorHAnsi" w:eastAsiaTheme="minorHAnsi" w:hAnsiTheme="minorHAnsi" w:cstheme="minorBidi"/>
            <w:color w:val="222222"/>
          </w:rPr>
          <w:t>data segment</w:t>
        </w:r>
      </w:hyperlink>
      <w:r w:rsidRPr="00FC1CF6">
        <w:rPr>
          <w:rFonts w:asciiTheme="minorHAnsi" w:eastAsiaTheme="minorHAnsi" w:hAnsiTheme="minorHAnsi" w:cstheme="minorBidi"/>
          <w:color w:val="222222"/>
        </w:rPr>
        <w:t>. When loaded, the operating system places it with other strings and </w:t>
      </w:r>
      <w:hyperlink r:id="rId19" w:tooltip="Constant (programming)" w:history="1">
        <w:r w:rsidRPr="00FC1CF6">
          <w:rPr>
            <w:rFonts w:asciiTheme="minorHAnsi" w:eastAsiaTheme="minorHAnsi" w:hAnsiTheme="minorHAnsi" w:cstheme="minorBidi"/>
            <w:color w:val="222222"/>
          </w:rPr>
          <w:t>constant</w:t>
        </w:r>
      </w:hyperlink>
      <w:r w:rsidRPr="00FC1CF6">
        <w:rPr>
          <w:rFonts w:asciiTheme="minorHAnsi" w:eastAsiaTheme="minorHAnsi" w:hAnsiTheme="minorHAnsi" w:cstheme="minorBidi"/>
          <w:color w:val="222222"/>
        </w:rPr>
        <w:t xml:space="preserve"> data in a read-only segment of memory. When executed, a variable, s, is set to point to the string's location, and an </w:t>
      </w:r>
      <w:r w:rsidRPr="00FC1CF6">
        <w:rPr>
          <w:rFonts w:asciiTheme="minorHAnsi" w:eastAsiaTheme="minorHAnsi" w:hAnsiTheme="minorHAnsi" w:cstheme="minorBidi"/>
          <w:color w:val="222222"/>
        </w:rPr>
        <w:lastRenderedPageBreak/>
        <w:t>attempt is made to write an H character through the variable into the memory, causing a segmentation fault. Compiling such a program with a compiler that does not check for the assignment of read-only locations at compile time, and running it on a Unix-like operating system produces the following </w:t>
      </w:r>
      <w:hyperlink r:id="rId20" w:tooltip="Runtime error" w:history="1">
        <w:r w:rsidRPr="00FC1CF6">
          <w:rPr>
            <w:rFonts w:asciiTheme="minorHAnsi" w:eastAsiaTheme="minorHAnsi" w:hAnsiTheme="minorHAnsi" w:cstheme="minorBidi"/>
            <w:color w:val="222222"/>
          </w:rPr>
          <w:t>runtime error</w:t>
        </w:r>
      </w:hyperlink>
      <w:r w:rsidRPr="00FC1CF6">
        <w:rPr>
          <w:rFonts w:asciiTheme="minorHAnsi" w:eastAsiaTheme="minorHAnsi" w:hAnsiTheme="minorHAnsi" w:cstheme="minorBidi"/>
          <w:color w:val="222222"/>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gccsegfault.c -g -o segfault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./segfault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Segmentation fault</w:t>
      </w:r>
    </w:p>
    <w:p w:rsidR="00FC1CF6" w:rsidRDefault="009067B1" w:rsidP="00FC1CF6">
      <w:pPr>
        <w:pStyle w:val="NormalWeb"/>
        <w:shd w:val="clear" w:color="auto" w:fill="FFFFFF"/>
        <w:spacing w:before="120" w:beforeAutospacing="0" w:after="120" w:afterAutospacing="0" w:line="336" w:lineRule="atLeast"/>
        <w:rPr>
          <w:rFonts w:ascii="Arial" w:hAnsi="Arial" w:cs="Arial"/>
          <w:color w:val="252525"/>
          <w:sz w:val="21"/>
          <w:szCs w:val="21"/>
        </w:rPr>
      </w:pPr>
      <w:hyperlink r:id="rId21" w:tooltip="Backtrace" w:history="1">
        <w:r w:rsidR="00FC1CF6">
          <w:rPr>
            <w:rStyle w:val="Hyperlink"/>
            <w:rFonts w:ascii="Arial" w:hAnsi="Arial" w:cs="Arial"/>
            <w:color w:val="0B0080"/>
            <w:sz w:val="21"/>
            <w:szCs w:val="21"/>
          </w:rPr>
          <w:t>Backtrace</w:t>
        </w:r>
      </w:hyperlink>
      <w:r w:rsidR="00FC1CF6">
        <w:rPr>
          <w:rStyle w:val="apple-converted-space"/>
          <w:rFonts w:ascii="Arial" w:hAnsi="Arial" w:cs="Arial"/>
          <w:color w:val="252525"/>
          <w:sz w:val="21"/>
          <w:szCs w:val="21"/>
        </w:rPr>
        <w:t> </w:t>
      </w:r>
      <w:r w:rsidR="00FC1CF6">
        <w:rPr>
          <w:rFonts w:ascii="Arial" w:hAnsi="Arial" w:cs="Arial"/>
          <w:color w:val="252525"/>
          <w:sz w:val="21"/>
          <w:szCs w:val="21"/>
        </w:rPr>
        <w:t>of the core file from</w:t>
      </w:r>
      <w:r w:rsidR="00FC1CF6">
        <w:rPr>
          <w:rStyle w:val="apple-converted-space"/>
          <w:rFonts w:ascii="Arial" w:hAnsi="Arial" w:cs="Arial"/>
          <w:color w:val="252525"/>
          <w:sz w:val="21"/>
          <w:szCs w:val="21"/>
        </w:rPr>
        <w:t> </w:t>
      </w:r>
      <w:hyperlink r:id="rId22" w:tooltip="GDB" w:history="1">
        <w:r w:rsidR="00FC1CF6">
          <w:rPr>
            <w:rStyle w:val="Hyperlink"/>
            <w:rFonts w:ascii="Arial" w:hAnsi="Arial" w:cs="Arial"/>
            <w:color w:val="0B0080"/>
            <w:sz w:val="21"/>
            <w:szCs w:val="21"/>
          </w:rPr>
          <w:t>GDB</w:t>
        </w:r>
      </w:hyperlink>
      <w:r w:rsidR="00FC1CF6">
        <w:rPr>
          <w:rFonts w:ascii="Arial" w:hAnsi="Arial" w:cs="Arial"/>
          <w:color w:val="252525"/>
          <w:sz w:val="21"/>
          <w:szCs w:val="21"/>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n"/>
          <w:color w:val="000000"/>
        </w:rPr>
        <w:t>ProgramreceivedsignalSIGSEGV</w:t>
      </w:r>
      <w:r>
        <w:rPr>
          <w:rStyle w:val="p"/>
          <w:color w:val="000000"/>
        </w:rPr>
        <w:t>,</w:t>
      </w:r>
      <w:r>
        <w:rPr>
          <w:rStyle w:val="n"/>
          <w:color w:val="000000"/>
        </w:rPr>
        <w:t>Segmentationfault</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mh"/>
          <w:color w:val="666666"/>
        </w:rPr>
        <w:t>0x1c0005c2</w:t>
      </w:r>
      <w:r>
        <w:rPr>
          <w:rStyle w:val="n"/>
          <w:color w:val="000000"/>
        </w:rPr>
        <w:t>inmain</w:t>
      </w:r>
      <w:r>
        <w:rPr>
          <w:rStyle w:val="p"/>
          <w:color w:val="000000"/>
        </w:rPr>
        <w:t>()</w:t>
      </w:r>
      <w:r>
        <w:rPr>
          <w:rStyle w:val="n"/>
          <w:color w:val="000000"/>
        </w:rPr>
        <w:t>atsegfault</w:t>
      </w:r>
      <w:r>
        <w:rPr>
          <w:rStyle w:val="p"/>
          <w:color w:val="000000"/>
        </w:rPr>
        <w:t>.</w:t>
      </w:r>
      <w:r>
        <w:rPr>
          <w:rStyle w:val="nl"/>
          <w:color w:val="A0A000"/>
        </w:rPr>
        <w:t>c</w:t>
      </w:r>
      <w:r>
        <w:rPr>
          <w:rStyle w:val="p"/>
          <w:color w:val="000000"/>
        </w:rPr>
        <w:t>:</w:t>
      </w:r>
      <w:r>
        <w:rPr>
          <w:rStyle w:val="mi"/>
          <w:color w:val="666666"/>
        </w:rPr>
        <w:t>6</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mi"/>
          <w:color w:val="666666"/>
        </w:rPr>
        <w:t>6</w:t>
      </w:r>
      <w:r>
        <w:rPr>
          <w:rStyle w:val="o"/>
          <w:color w:val="666666"/>
        </w:rPr>
        <w:t>*</w:t>
      </w:r>
      <w:r>
        <w:rPr>
          <w:rStyle w:val="n"/>
          <w:color w:val="000000"/>
        </w:rPr>
        <w:t>s</w:t>
      </w:r>
      <w:r>
        <w:rPr>
          <w:rStyle w:val="o"/>
          <w:color w:val="666666"/>
        </w:rPr>
        <w:t>=</w:t>
      </w:r>
      <w:r>
        <w:rPr>
          <w:rStyle w:val="sc"/>
          <w:color w:val="BA2121"/>
        </w:rPr>
        <w:t>'H'</w:t>
      </w:r>
      <w:r>
        <w:rPr>
          <w:rStyle w:val="p"/>
          <w:color w:val="000000"/>
        </w:rPr>
        <w:t>;</w:t>
      </w:r>
    </w:p>
    <w:p w:rsidR="00FC1CF6" w:rsidRPr="008F1061"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8F1061">
        <w:rPr>
          <w:rFonts w:asciiTheme="minorHAnsi" w:eastAsiaTheme="minorHAnsi" w:hAnsiTheme="minorHAnsi" w:cstheme="minorBidi"/>
          <w:color w:val="222222"/>
        </w:rPr>
        <w:t>This code can be corrected by using an array instead of a character pointer, as this allocates memory on stack and initializes it to the value of the string literal:</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char</w:t>
      </w:r>
      <w:r>
        <w:rPr>
          <w:rStyle w:val="n"/>
          <w:color w:val="000000"/>
        </w:rPr>
        <w:t>s</w:t>
      </w:r>
      <w:r>
        <w:rPr>
          <w:rStyle w:val="p"/>
          <w:color w:val="000000"/>
        </w:rPr>
        <w:t>[]</w:t>
      </w:r>
      <w:r>
        <w:rPr>
          <w:rStyle w:val="o"/>
          <w:color w:val="666666"/>
        </w:rPr>
        <w:t>=</w:t>
      </w:r>
      <w:r>
        <w:rPr>
          <w:rStyle w:val="s"/>
          <w:color w:val="BA2121"/>
        </w:rPr>
        <w:t>"hello world"</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c1"/>
          <w:i/>
          <w:iCs/>
          <w:color w:val="408080"/>
        </w:rPr>
      </w:pPr>
      <w:r>
        <w:rPr>
          <w:rStyle w:val="n"/>
          <w:color w:val="000000"/>
        </w:rPr>
        <w:t>s</w:t>
      </w:r>
      <w:r>
        <w:rPr>
          <w:rStyle w:val="p"/>
          <w:color w:val="000000"/>
        </w:rPr>
        <w:t>[</w:t>
      </w:r>
      <w:r>
        <w:rPr>
          <w:rStyle w:val="mi"/>
          <w:color w:val="666666"/>
        </w:rPr>
        <w:t>0</w:t>
      </w:r>
      <w:r>
        <w:rPr>
          <w:rStyle w:val="p"/>
          <w:color w:val="000000"/>
        </w:rPr>
        <w:t>]</w:t>
      </w:r>
      <w:r>
        <w:rPr>
          <w:rStyle w:val="o"/>
          <w:color w:val="666666"/>
        </w:rPr>
        <w:t>=</w:t>
      </w:r>
      <w:r>
        <w:rPr>
          <w:rStyle w:val="sc"/>
          <w:color w:val="BA2121"/>
        </w:rPr>
        <w:t>'H'</w:t>
      </w:r>
      <w:r>
        <w:rPr>
          <w:rStyle w:val="p"/>
          <w:color w:val="000000"/>
        </w:rPr>
        <w:t>;</w:t>
      </w:r>
      <w:r>
        <w:rPr>
          <w:rStyle w:val="c1"/>
          <w:i/>
          <w:iCs/>
          <w:color w:val="408080"/>
        </w:rPr>
        <w:t>// equivalently, *s = 'H';</w:t>
      </w:r>
    </w:p>
    <w:p w:rsidR="008F1061" w:rsidRDefault="008F1061"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
    <w:p w:rsidR="00FC1CF6" w:rsidRPr="008F1061" w:rsidRDefault="00FC1CF6" w:rsidP="00FC1CF6">
      <w:pPr>
        <w:pStyle w:val="Heading3"/>
        <w:shd w:val="clear" w:color="auto" w:fill="FFFFFF"/>
        <w:spacing w:before="72"/>
        <w:rPr>
          <w:rStyle w:val="mw-headline"/>
          <w:sz w:val="28"/>
          <w:szCs w:val="28"/>
        </w:rPr>
      </w:pPr>
      <w:r w:rsidRPr="008F1061">
        <w:rPr>
          <w:rStyle w:val="mw-headline"/>
          <w:rFonts w:ascii="Arial" w:hAnsi="Arial" w:cs="Arial"/>
          <w:color w:val="000000"/>
          <w:sz w:val="28"/>
          <w:szCs w:val="28"/>
        </w:rPr>
        <w:t>Null pointer dereference</w:t>
      </w:r>
    </w:p>
    <w:p w:rsidR="00FC1CF6" w:rsidRPr="008F1061"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8F1061">
        <w:rPr>
          <w:rFonts w:asciiTheme="minorHAnsi" w:eastAsiaTheme="minorHAnsi" w:hAnsiTheme="minorHAnsi" w:cstheme="minorBidi"/>
          <w:color w:val="222222"/>
        </w:rPr>
        <w:t>Because a very common program error is a </w:t>
      </w:r>
      <w:hyperlink r:id="rId23" w:tooltip="Null pointer" w:history="1">
        <w:r w:rsidRPr="008F1061">
          <w:rPr>
            <w:rFonts w:asciiTheme="minorHAnsi" w:eastAsiaTheme="minorHAnsi" w:hAnsiTheme="minorHAnsi" w:cstheme="minorBidi"/>
            <w:color w:val="222222"/>
          </w:rPr>
          <w:t>null pointer</w:t>
        </w:r>
      </w:hyperlink>
      <w:r w:rsidRPr="008F1061">
        <w:rPr>
          <w:rFonts w:asciiTheme="minorHAnsi" w:eastAsiaTheme="minorHAnsi" w:hAnsiTheme="minorHAnsi" w:cstheme="minorBidi"/>
          <w:color w:val="222222"/>
        </w:rPr>
        <w:t> </w:t>
      </w:r>
      <w:hyperlink r:id="rId24" w:tooltip="Dereference operator" w:history="1">
        <w:r w:rsidRPr="008F1061">
          <w:rPr>
            <w:rFonts w:asciiTheme="minorHAnsi" w:eastAsiaTheme="minorHAnsi" w:hAnsiTheme="minorHAnsi" w:cstheme="minorBidi"/>
            <w:color w:val="222222"/>
          </w:rPr>
          <w:t>dereference</w:t>
        </w:r>
      </w:hyperlink>
      <w:r w:rsidRPr="008F1061">
        <w:rPr>
          <w:rFonts w:asciiTheme="minorHAnsi" w:eastAsiaTheme="minorHAnsi" w:hAnsiTheme="minorHAnsi" w:cstheme="minorBidi"/>
          <w:color w:val="222222"/>
        </w:rPr>
        <w:t> (a read or write through a null pointer, used in C to mean "pointer to no object" and as an error indicator), most operating systems map the null pointer's address such that accessing it causes a segmentation fault.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int</w:t>
      </w:r>
      <w:r>
        <w:rPr>
          <w:rStyle w:val="o"/>
          <w:color w:val="666666"/>
        </w:rPr>
        <w:t>*</w:t>
      </w:r>
      <w:r>
        <w:rPr>
          <w:rStyle w:val="n"/>
          <w:color w:val="000000"/>
        </w:rPr>
        <w:t>ptr</w:t>
      </w:r>
      <w:r>
        <w:rPr>
          <w:rStyle w:val="o"/>
          <w:color w:val="666666"/>
        </w:rPr>
        <w:t>=</w:t>
      </w:r>
      <w:r>
        <w:rPr>
          <w:rStyle w:val="nb"/>
          <w:color w:val="008000"/>
        </w:rPr>
        <w:t>NULL</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n"/>
          <w:color w:val="000000"/>
        </w:rPr>
        <w:t>printf</w:t>
      </w:r>
      <w:r>
        <w:rPr>
          <w:rStyle w:val="p"/>
          <w:color w:val="000000"/>
        </w:rPr>
        <w:t>(</w:t>
      </w:r>
      <w:r>
        <w:rPr>
          <w:rStyle w:val="s"/>
          <w:color w:val="BA2121"/>
        </w:rPr>
        <w:t>"%d"</w:t>
      </w:r>
      <w:r>
        <w:rPr>
          <w:rStyle w:val="p"/>
          <w:color w:val="000000"/>
        </w:rPr>
        <w:t>,</w:t>
      </w:r>
      <w:r>
        <w:rPr>
          <w:rStyle w:val="o"/>
          <w:color w:val="666666"/>
        </w:rPr>
        <w:t>*</w:t>
      </w:r>
      <w:r>
        <w:rPr>
          <w:rStyle w:val="n"/>
          <w:color w:val="000000"/>
        </w:rPr>
        <w:t>ptr</w:t>
      </w:r>
      <w:r>
        <w:rPr>
          <w:rStyle w:val="p"/>
          <w:color w:val="000000"/>
        </w:rPr>
        <w:t>);</w:t>
      </w:r>
    </w:p>
    <w:p w:rsidR="00FC1CF6" w:rsidRPr="00530E54"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530E54">
        <w:rPr>
          <w:rFonts w:asciiTheme="minorHAnsi" w:eastAsiaTheme="minorHAnsi" w:hAnsiTheme="minorHAnsi" w:cstheme="minorBidi"/>
          <w:color w:val="222222"/>
        </w:rPr>
        <w:t>This sample code creates a </w:t>
      </w:r>
      <w:hyperlink r:id="rId25" w:tooltip="Null pointer" w:history="1">
        <w:r w:rsidRPr="00530E54">
          <w:rPr>
            <w:rFonts w:asciiTheme="minorHAnsi" w:eastAsiaTheme="minorHAnsi" w:hAnsiTheme="minorHAnsi" w:cstheme="minorBidi"/>
            <w:color w:val="222222"/>
          </w:rPr>
          <w:t>null pointer</w:t>
        </w:r>
      </w:hyperlink>
      <w:r w:rsidRPr="00530E54">
        <w:rPr>
          <w:rFonts w:asciiTheme="minorHAnsi" w:eastAsiaTheme="minorHAnsi" w:hAnsiTheme="minorHAnsi" w:cstheme="minorBidi"/>
          <w:color w:val="222222"/>
        </w:rPr>
        <w:t>, and then tries to access its value (read the value). Doing so causes a segmentation fault at runtime on many operating systems.</w:t>
      </w:r>
    </w:p>
    <w:p w:rsidR="00FC1CF6" w:rsidRPr="00530E54"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530E54">
        <w:rPr>
          <w:rFonts w:asciiTheme="minorHAnsi" w:eastAsiaTheme="minorHAnsi" w:hAnsiTheme="minorHAnsi" w:cstheme="minorBidi"/>
          <w:color w:val="222222"/>
        </w:rPr>
        <w:t>Dereferencing a null pointer and then assigning to it (writing a value to a non-existent target) also usually causes a segmentation fault: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int</w:t>
      </w:r>
      <w:r>
        <w:rPr>
          <w:rStyle w:val="o"/>
          <w:color w:val="666666"/>
        </w:rPr>
        <w:t>*</w:t>
      </w:r>
      <w:r>
        <w:rPr>
          <w:rStyle w:val="n"/>
          <w:color w:val="000000"/>
        </w:rPr>
        <w:t>ptr</w:t>
      </w:r>
      <w:r>
        <w:rPr>
          <w:rStyle w:val="o"/>
          <w:color w:val="666666"/>
        </w:rPr>
        <w:t>=</w:t>
      </w:r>
      <w:r>
        <w:rPr>
          <w:rStyle w:val="nb"/>
          <w:color w:val="008000"/>
        </w:rPr>
        <w:t>NULL</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o"/>
          <w:color w:val="666666"/>
        </w:rPr>
        <w:t>*</w:t>
      </w:r>
      <w:r>
        <w:rPr>
          <w:rStyle w:val="n"/>
          <w:color w:val="000000"/>
        </w:rPr>
        <w:t>ptr</w:t>
      </w:r>
      <w:r>
        <w:rPr>
          <w:rStyle w:val="o"/>
          <w:color w:val="666666"/>
        </w:rPr>
        <w:t>=</w:t>
      </w:r>
      <w:r>
        <w:rPr>
          <w:rStyle w:val="mi"/>
          <w:color w:val="666666"/>
        </w:rPr>
        <w:t>1</w:t>
      </w:r>
      <w:r>
        <w:rPr>
          <w:rStyle w:val="p"/>
          <w:color w:val="000000"/>
        </w:rPr>
        <w:t>;</w:t>
      </w:r>
    </w:p>
    <w:p w:rsidR="00FC1CF6" w:rsidRPr="00530E54" w:rsidRDefault="00FC1CF6" w:rsidP="00FC1CF6">
      <w:pPr>
        <w:pStyle w:val="NormalWeb"/>
        <w:shd w:val="clear" w:color="auto" w:fill="FFFFFF"/>
        <w:spacing w:before="120" w:beforeAutospacing="0" w:after="120" w:afterAutospacing="0" w:line="336" w:lineRule="atLeast"/>
        <w:rPr>
          <w:rFonts w:asciiTheme="minorHAnsi" w:eastAsiaTheme="minorHAnsi" w:hAnsiTheme="minorHAnsi" w:cstheme="minorBidi"/>
          <w:color w:val="222222"/>
        </w:rPr>
      </w:pPr>
      <w:r w:rsidRPr="00530E54">
        <w:rPr>
          <w:rFonts w:asciiTheme="minorHAnsi" w:eastAsiaTheme="minorHAnsi" w:hAnsiTheme="minorHAnsi" w:cstheme="minorBidi"/>
          <w:color w:val="222222"/>
        </w:rPr>
        <w:lastRenderedPageBreak/>
        <w:t>The following code includes a null pointer dereference, but when compiled will often not result in a segmentation fault, as the value is unused and thus the dereference will often be optimized away by </w:t>
      </w:r>
      <w:hyperlink r:id="rId26" w:tooltip="Dead code elimination" w:history="1">
        <w:r w:rsidRPr="00530E54">
          <w:rPr>
            <w:rFonts w:asciiTheme="minorHAnsi" w:eastAsiaTheme="minorHAnsi" w:hAnsiTheme="minorHAnsi" w:cstheme="minorBidi"/>
            <w:color w:val="222222"/>
          </w:rPr>
          <w:t>dead code elimination</w:t>
        </w:r>
      </w:hyperlink>
      <w:r w:rsidRPr="00530E54">
        <w:rPr>
          <w:rFonts w:asciiTheme="minorHAnsi" w:eastAsiaTheme="minorHAnsi" w:hAnsiTheme="minorHAnsi" w:cstheme="minorBidi"/>
          <w:color w:val="222222"/>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t"/>
          <w:color w:val="B00040"/>
        </w:rPr>
        <w:t>int</w:t>
      </w:r>
      <w:r>
        <w:rPr>
          <w:rStyle w:val="o"/>
          <w:color w:val="666666"/>
        </w:rPr>
        <w:t>*</w:t>
      </w:r>
      <w:r>
        <w:rPr>
          <w:rStyle w:val="n"/>
          <w:color w:val="000000"/>
        </w:rPr>
        <w:t>ptr</w:t>
      </w:r>
      <w:r>
        <w:rPr>
          <w:rStyle w:val="o"/>
          <w:color w:val="666666"/>
        </w:rPr>
        <w:t>=</w:t>
      </w:r>
      <w:r>
        <w:rPr>
          <w:rStyle w:val="nb"/>
          <w:color w:val="008000"/>
        </w:rPr>
        <w:t>NULL</w:t>
      </w:r>
      <w:r>
        <w:rPr>
          <w:rStyle w:val="p"/>
          <w:color w:val="000000"/>
        </w:rPr>
        <w:t>;</w:t>
      </w:r>
    </w:p>
    <w:p w:rsidR="00FC1CF6" w:rsidRDefault="00FC1CF6" w:rsidP="00FC1CF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o"/>
          <w:color w:val="666666"/>
        </w:rPr>
        <w:t>*</w:t>
      </w:r>
      <w:r>
        <w:rPr>
          <w:rStyle w:val="n"/>
          <w:color w:val="000000"/>
        </w:rPr>
        <w:t>ptr</w:t>
      </w:r>
      <w:r>
        <w:rPr>
          <w:rStyle w:val="p"/>
          <w:color w:val="000000"/>
        </w:rPr>
        <w:t>;</w:t>
      </w:r>
    </w:p>
    <w:p w:rsidR="00530E54" w:rsidRPr="00530E54" w:rsidRDefault="00530E54" w:rsidP="00530E54">
      <w:pPr>
        <w:shd w:val="clear" w:color="auto" w:fill="FFFFFF"/>
        <w:spacing w:after="240" w:line="240" w:lineRule="auto"/>
        <w:rPr>
          <w:color w:val="222222"/>
          <w:sz w:val="24"/>
          <w:szCs w:val="24"/>
        </w:rPr>
      </w:pPr>
      <w:r w:rsidRPr="00530E54">
        <w:rPr>
          <w:color w:val="222222"/>
          <w:sz w:val="24"/>
          <w:szCs w:val="24"/>
        </w:rPr>
        <w:t>Another segfault happens when you try to write to a portion of memory that was marked as read-only:</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101094"/>
          <w:sz w:val="20"/>
          <w:szCs w:val="20"/>
          <w:bdr w:val="none" w:sz="0" w:space="0" w:color="auto" w:frame="1"/>
          <w:shd w:val="clear" w:color="auto" w:fill="EFF0F1"/>
        </w:rPr>
        <w:t>char</w:t>
      </w:r>
      <w:r w:rsidRPr="00530E54">
        <w:rPr>
          <w:rFonts w:ascii="Consolas" w:eastAsia="Times New Roman" w:hAnsi="Consolas" w:cs="Consolas"/>
          <w:color w:val="303336"/>
          <w:sz w:val="20"/>
          <w:szCs w:val="20"/>
          <w:bdr w:val="none" w:sz="0" w:space="0" w:color="auto" w:frame="1"/>
          <w:shd w:val="clear" w:color="auto" w:fill="EFF0F1"/>
        </w:rPr>
        <w:t xml:space="preserve"> *str = </w:t>
      </w:r>
      <w:r w:rsidRPr="00530E54">
        <w:rPr>
          <w:rFonts w:ascii="Consolas" w:eastAsia="Times New Roman" w:hAnsi="Consolas" w:cs="Consolas"/>
          <w:color w:val="7D2727"/>
          <w:sz w:val="20"/>
          <w:szCs w:val="20"/>
          <w:bdr w:val="none" w:sz="0" w:space="0" w:color="auto" w:frame="1"/>
          <w:shd w:val="clear" w:color="auto" w:fill="EFF0F1"/>
        </w:rPr>
        <w:t>"Foo"</w:t>
      </w:r>
      <w:r w:rsidRPr="00530E54">
        <w:rPr>
          <w:rFonts w:ascii="Consolas" w:eastAsia="Times New Roman" w:hAnsi="Consolas" w:cs="Consolas"/>
          <w:color w:val="303336"/>
          <w:sz w:val="20"/>
          <w:szCs w:val="20"/>
          <w:bdr w:val="none" w:sz="0" w:space="0" w:color="auto" w:frame="1"/>
          <w:shd w:val="clear" w:color="auto" w:fill="EFF0F1"/>
        </w:rPr>
        <w:t xml:space="preserve">; </w:t>
      </w:r>
      <w:r w:rsidRPr="00530E54">
        <w:rPr>
          <w:rFonts w:ascii="Consolas" w:eastAsia="Times New Roman" w:hAnsi="Consolas" w:cs="Consolas"/>
          <w:color w:val="858C93"/>
          <w:sz w:val="20"/>
          <w:szCs w:val="20"/>
          <w:bdr w:val="none" w:sz="0" w:space="0" w:color="auto" w:frame="1"/>
          <w:shd w:val="clear" w:color="auto" w:fill="EFF0F1"/>
        </w:rPr>
        <w:t>// Compiler marks the constant string as read-only</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30E54">
        <w:rPr>
          <w:rFonts w:ascii="Consolas" w:eastAsia="Times New Roman" w:hAnsi="Consolas" w:cs="Consolas"/>
          <w:color w:val="303336"/>
          <w:sz w:val="20"/>
          <w:szCs w:val="20"/>
          <w:bdr w:val="none" w:sz="0" w:space="0" w:color="auto" w:frame="1"/>
          <w:shd w:val="clear" w:color="auto" w:fill="EFF0F1"/>
        </w:rPr>
        <w:t xml:space="preserve">*str = </w:t>
      </w:r>
      <w:r w:rsidRPr="00530E54">
        <w:rPr>
          <w:rFonts w:ascii="Consolas" w:eastAsia="Times New Roman" w:hAnsi="Consolas" w:cs="Consolas"/>
          <w:color w:val="7D2727"/>
          <w:sz w:val="20"/>
          <w:szCs w:val="20"/>
          <w:bdr w:val="none" w:sz="0" w:space="0" w:color="auto" w:frame="1"/>
          <w:shd w:val="clear" w:color="auto" w:fill="EFF0F1"/>
        </w:rPr>
        <w:t>'b'</w:t>
      </w:r>
      <w:r w:rsidRPr="00530E54">
        <w:rPr>
          <w:rFonts w:ascii="Consolas" w:eastAsia="Times New Roman" w:hAnsi="Consolas" w:cs="Consolas"/>
          <w:color w:val="303336"/>
          <w:sz w:val="20"/>
          <w:szCs w:val="20"/>
          <w:bdr w:val="none" w:sz="0" w:space="0" w:color="auto" w:frame="1"/>
          <w:shd w:val="clear" w:color="auto" w:fill="EFF0F1"/>
        </w:rPr>
        <w:t xml:space="preserve">; </w:t>
      </w:r>
      <w:r w:rsidRPr="00530E54">
        <w:rPr>
          <w:rFonts w:ascii="Consolas" w:eastAsia="Times New Roman" w:hAnsi="Consolas" w:cs="Consolas"/>
          <w:color w:val="858C93"/>
          <w:sz w:val="20"/>
          <w:szCs w:val="20"/>
          <w:bdr w:val="none" w:sz="0" w:space="0" w:color="auto" w:frame="1"/>
          <w:shd w:val="clear" w:color="auto" w:fill="EFF0F1"/>
        </w:rPr>
        <w:t>// Which means this is illegal and results in a segfault</w:t>
      </w:r>
    </w:p>
    <w:p w:rsidR="00530E54" w:rsidRDefault="00530E54" w:rsidP="00530E54">
      <w:pPr>
        <w:shd w:val="clear" w:color="auto" w:fill="FFFFFF"/>
        <w:spacing w:after="240" w:line="240" w:lineRule="auto"/>
        <w:rPr>
          <w:color w:val="222222"/>
          <w:sz w:val="24"/>
          <w:szCs w:val="24"/>
        </w:rPr>
      </w:pPr>
    </w:p>
    <w:p w:rsidR="00530E54" w:rsidRPr="00530E54" w:rsidRDefault="00530E54" w:rsidP="00530E54">
      <w:pPr>
        <w:shd w:val="clear" w:color="auto" w:fill="FFFFFF"/>
        <w:spacing w:after="240" w:line="240" w:lineRule="auto"/>
        <w:rPr>
          <w:color w:val="222222"/>
          <w:sz w:val="24"/>
          <w:szCs w:val="24"/>
        </w:rPr>
      </w:pPr>
      <w:r w:rsidRPr="00530E54">
        <w:rPr>
          <w:color w:val="222222"/>
          <w:sz w:val="24"/>
          <w:szCs w:val="24"/>
        </w:rPr>
        <w:t>Dangling pointer points to a thing that does not exist any more, like here:</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101094"/>
          <w:sz w:val="20"/>
          <w:szCs w:val="20"/>
          <w:bdr w:val="none" w:sz="0" w:space="0" w:color="auto" w:frame="1"/>
          <w:shd w:val="clear" w:color="auto" w:fill="EFF0F1"/>
        </w:rPr>
        <w:t>char</w:t>
      </w:r>
      <w:r w:rsidRPr="00530E54">
        <w:rPr>
          <w:rFonts w:ascii="Consolas" w:eastAsia="Times New Roman" w:hAnsi="Consolas" w:cs="Consolas"/>
          <w:color w:val="303336"/>
          <w:sz w:val="20"/>
          <w:szCs w:val="20"/>
          <w:bdr w:val="none" w:sz="0" w:space="0" w:color="auto" w:frame="1"/>
          <w:shd w:val="clear" w:color="auto" w:fill="EFF0F1"/>
        </w:rPr>
        <w:t xml:space="preserve"> *p = NULL;</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303336"/>
          <w:sz w:val="20"/>
          <w:szCs w:val="20"/>
          <w:bdr w:val="none" w:sz="0" w:space="0" w:color="auto" w:frame="1"/>
          <w:shd w:val="clear" w:color="auto" w:fill="EFF0F1"/>
        </w:rPr>
        <w:t>{</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101094"/>
          <w:sz w:val="20"/>
          <w:szCs w:val="20"/>
          <w:bdr w:val="none" w:sz="0" w:space="0" w:color="auto" w:frame="1"/>
          <w:shd w:val="clear" w:color="auto" w:fill="EFF0F1"/>
        </w:rPr>
        <w:t>char</w:t>
      </w:r>
      <w:r w:rsidRPr="00530E54">
        <w:rPr>
          <w:rFonts w:ascii="Consolas" w:eastAsia="Times New Roman" w:hAnsi="Consolas" w:cs="Consolas"/>
          <w:color w:val="303336"/>
          <w:sz w:val="20"/>
          <w:szCs w:val="20"/>
          <w:bdr w:val="none" w:sz="0" w:space="0" w:color="auto" w:frame="1"/>
          <w:shd w:val="clear" w:color="auto" w:fill="EFF0F1"/>
        </w:rPr>
        <w:t xml:space="preserve"> c;</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303336"/>
          <w:sz w:val="20"/>
          <w:szCs w:val="20"/>
          <w:bdr w:val="none" w:sz="0" w:space="0" w:color="auto" w:frame="1"/>
          <w:shd w:val="clear" w:color="auto" w:fill="EFF0F1"/>
        </w:rPr>
        <w:t xml:space="preserve">    p = &amp;c;</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530E54">
        <w:rPr>
          <w:rFonts w:ascii="Consolas" w:eastAsia="Times New Roman" w:hAnsi="Consolas" w:cs="Consolas"/>
          <w:color w:val="303336"/>
          <w:sz w:val="20"/>
          <w:szCs w:val="20"/>
          <w:bdr w:val="none" w:sz="0" w:space="0" w:color="auto" w:frame="1"/>
          <w:shd w:val="clear" w:color="auto" w:fill="EFF0F1"/>
        </w:rPr>
        <w:t>}</w:t>
      </w:r>
    </w:p>
    <w:p w:rsidR="00530E54" w:rsidRPr="00530E54" w:rsidRDefault="00530E54" w:rsidP="00530E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30E54">
        <w:rPr>
          <w:rFonts w:ascii="Consolas" w:eastAsia="Times New Roman" w:hAnsi="Consolas" w:cs="Consolas"/>
          <w:color w:val="858C93"/>
          <w:sz w:val="20"/>
          <w:szCs w:val="20"/>
          <w:bdr w:val="none" w:sz="0" w:space="0" w:color="auto" w:frame="1"/>
          <w:shd w:val="clear" w:color="auto" w:fill="EFF0F1"/>
        </w:rPr>
        <w:t>// Now p is dangling</w:t>
      </w:r>
    </w:p>
    <w:p w:rsidR="00530E54" w:rsidRDefault="00530E54" w:rsidP="00530E54">
      <w:pPr>
        <w:shd w:val="clear" w:color="auto" w:fill="FFFFFF"/>
        <w:spacing w:after="240" w:line="240" w:lineRule="auto"/>
        <w:rPr>
          <w:color w:val="222222"/>
          <w:sz w:val="24"/>
          <w:szCs w:val="24"/>
        </w:rPr>
      </w:pPr>
    </w:p>
    <w:p w:rsidR="00530E54" w:rsidRPr="00530E54" w:rsidRDefault="00530E54" w:rsidP="00530E54">
      <w:pPr>
        <w:shd w:val="clear" w:color="auto" w:fill="FFFFFF"/>
        <w:spacing w:after="240" w:line="240" w:lineRule="auto"/>
        <w:rPr>
          <w:color w:val="222222"/>
          <w:sz w:val="24"/>
          <w:szCs w:val="24"/>
        </w:rPr>
      </w:pPr>
      <w:r w:rsidRPr="00530E54">
        <w:rPr>
          <w:color w:val="222222"/>
          <w:sz w:val="24"/>
          <w:szCs w:val="24"/>
        </w:rPr>
        <w:t>The pointer p dangles because it points to character variable c that ceased to exist after the block ended. And when you try to dereference dangling pointer (like *p='A'), you would probably get a segfault.</w:t>
      </w:r>
    </w:p>
    <w:p w:rsidR="00555086" w:rsidRDefault="00555086" w:rsidP="003824E8">
      <w:pPr>
        <w:shd w:val="clear" w:color="auto" w:fill="FFFFFF"/>
        <w:spacing w:before="100" w:beforeAutospacing="1" w:after="100" w:afterAutospacing="1" w:line="240" w:lineRule="auto"/>
        <w:jc w:val="both"/>
        <w:rPr>
          <w:rFonts w:ascii="Arial" w:hAnsi="Arial" w:cs="Arial"/>
          <w:color w:val="222222"/>
          <w:sz w:val="24"/>
          <w:szCs w:val="24"/>
          <w:shd w:val="clear" w:color="auto" w:fill="FFFFFF"/>
        </w:rPr>
      </w:pPr>
    </w:p>
    <w:p w:rsidR="009F4533" w:rsidRDefault="009F4533" w:rsidP="009F4533">
      <w:pPr>
        <w:pStyle w:val="Heading1"/>
        <w:shd w:val="clear" w:color="auto" w:fill="FFFFFF"/>
        <w:rPr>
          <w:rFonts w:ascii="Arial" w:hAnsi="Arial" w:cs="Arial"/>
          <w:bCs w:val="0"/>
          <w:color w:val="FF6347"/>
          <w:sz w:val="28"/>
          <w:szCs w:val="28"/>
        </w:rPr>
      </w:pPr>
      <w:r w:rsidRPr="009F4533">
        <w:rPr>
          <w:rFonts w:ascii="Arial" w:hAnsi="Arial" w:cs="Arial"/>
          <w:bCs w:val="0"/>
          <w:color w:val="FF6347"/>
          <w:sz w:val="28"/>
          <w:szCs w:val="28"/>
        </w:rPr>
        <w:t>Structure vs Union</w:t>
      </w:r>
      <w:r>
        <w:rPr>
          <w:rFonts w:ascii="Arial" w:hAnsi="Arial" w:cs="Arial"/>
          <w:bCs w:val="0"/>
          <w:color w:val="FF6347"/>
          <w:sz w:val="28"/>
          <w:szCs w:val="28"/>
        </w:rPr>
        <w:t>:-</w:t>
      </w:r>
    </w:p>
    <w:p w:rsidR="004D5F7E" w:rsidRPr="004D5F7E" w:rsidRDefault="004D5F7E" w:rsidP="004D5F7E">
      <w:pPr>
        <w:shd w:val="clear" w:color="auto" w:fill="FFFFFF"/>
        <w:spacing w:before="150" w:after="150" w:line="330" w:lineRule="atLeast"/>
        <w:rPr>
          <w:rFonts w:ascii="Arial" w:eastAsia="Times New Roman" w:hAnsi="Arial" w:cs="Arial"/>
          <w:color w:val="000000"/>
          <w:sz w:val="24"/>
          <w:szCs w:val="24"/>
        </w:rPr>
      </w:pPr>
      <w:r w:rsidRPr="004D5F7E">
        <w:rPr>
          <w:rFonts w:ascii="Arial" w:eastAsia="Times New Roman" w:hAnsi="Arial" w:cs="Arial"/>
          <w:color w:val="000000"/>
          <w:sz w:val="24"/>
          <w:szCs w:val="24"/>
        </w:rPr>
        <w:t>The difference between structure and union is,</w:t>
      </w:r>
      <w:r w:rsidRPr="004D5F7E">
        <w:rPr>
          <w:rFonts w:ascii="Arial" w:eastAsia="Times New Roman" w:hAnsi="Arial" w:cs="Arial"/>
          <w:color w:val="000000"/>
          <w:sz w:val="24"/>
          <w:szCs w:val="24"/>
        </w:rPr>
        <w:br/>
        <w:t>1. The amount of memory required to store a structure variable is the sum of the size of all the members.</w:t>
      </w:r>
      <w:r w:rsidRPr="004D5F7E">
        <w:rPr>
          <w:rFonts w:ascii="Arial" w:eastAsia="Times New Roman" w:hAnsi="Arial" w:cs="Arial"/>
          <w:color w:val="000000"/>
          <w:sz w:val="24"/>
          <w:szCs w:val="24"/>
        </w:rPr>
        <w:br/>
        <w:t>On the other hand, in case of unions, the amount of memory required is always equal to that required by its largest member.</w:t>
      </w:r>
    </w:p>
    <w:p w:rsidR="004D5F7E" w:rsidRDefault="004D5F7E" w:rsidP="004D5F7E">
      <w:pPr>
        <w:shd w:val="clear" w:color="auto" w:fill="FFFFFF"/>
        <w:spacing w:before="150" w:after="150" w:line="330" w:lineRule="atLeast"/>
        <w:rPr>
          <w:rFonts w:ascii="Arial" w:eastAsia="Times New Roman" w:hAnsi="Arial" w:cs="Arial"/>
          <w:color w:val="000000"/>
          <w:sz w:val="24"/>
          <w:szCs w:val="24"/>
        </w:rPr>
      </w:pPr>
      <w:r w:rsidRPr="004D5F7E">
        <w:rPr>
          <w:rFonts w:ascii="Arial" w:eastAsia="Times New Roman" w:hAnsi="Arial" w:cs="Arial"/>
          <w:color w:val="000000"/>
          <w:sz w:val="24"/>
          <w:szCs w:val="24"/>
        </w:rPr>
        <w:t>2. In case of structure, each member have their own memory space but In union, one block is used by all the member of the union.</w:t>
      </w:r>
    </w:p>
    <w:p w:rsidR="004D5F7E" w:rsidRPr="004D5F7E" w:rsidRDefault="004D5F7E" w:rsidP="004D5F7E">
      <w:pPr>
        <w:shd w:val="clear" w:color="auto" w:fill="FFFFFF"/>
        <w:spacing w:before="150" w:after="150" w:line="330" w:lineRule="atLeast"/>
        <w:rPr>
          <w:rFonts w:ascii="Arial" w:eastAsia="Times New Roman" w:hAnsi="Arial" w:cs="Arial"/>
          <w:color w:val="000000"/>
          <w:sz w:val="24"/>
          <w:szCs w:val="24"/>
        </w:rPr>
      </w:pPr>
    </w:p>
    <w:p w:rsidR="004D5F7E" w:rsidRPr="004D5F7E" w:rsidRDefault="004D5F7E" w:rsidP="004D5F7E">
      <w:pPr>
        <w:shd w:val="clear" w:color="auto" w:fill="FFFFFF"/>
        <w:spacing w:before="150" w:after="150" w:line="330" w:lineRule="atLeast"/>
        <w:rPr>
          <w:rFonts w:ascii="Arial" w:eastAsia="Times New Roman" w:hAnsi="Arial" w:cs="Arial"/>
          <w:color w:val="000000"/>
          <w:sz w:val="24"/>
          <w:szCs w:val="24"/>
        </w:rPr>
      </w:pPr>
      <w:r w:rsidRPr="004D5F7E">
        <w:rPr>
          <w:rFonts w:ascii="Arial" w:eastAsia="Times New Roman" w:hAnsi="Arial" w:cs="Arial"/>
          <w:b/>
          <w:bCs/>
          <w:color w:val="000000"/>
          <w:sz w:val="24"/>
          <w:szCs w:val="24"/>
        </w:rPr>
        <w:t>Detailed Example:</w:t>
      </w:r>
    </w:p>
    <w:tbl>
      <w:tblPr>
        <w:tblW w:w="10500" w:type="dxa"/>
        <w:tblCellSpacing w:w="15" w:type="dxa"/>
        <w:shd w:val="clear" w:color="auto" w:fill="FFFFFF"/>
        <w:tblCellMar>
          <w:top w:w="15" w:type="dxa"/>
          <w:left w:w="15" w:type="dxa"/>
          <w:bottom w:w="15" w:type="dxa"/>
          <w:right w:w="15" w:type="dxa"/>
        </w:tblCellMar>
        <w:tblLook w:val="04A0"/>
      </w:tblPr>
      <w:tblGrid>
        <w:gridCol w:w="196"/>
        <w:gridCol w:w="10304"/>
      </w:tblGrid>
      <w:tr w:rsidR="004D5F7E" w:rsidRPr="004D5F7E" w:rsidTr="004D5F7E">
        <w:trPr>
          <w:tblCellSpacing w:w="15" w:type="dxa"/>
        </w:trPr>
        <w:tc>
          <w:tcPr>
            <w:tcW w:w="0" w:type="auto"/>
            <w:shd w:val="clear" w:color="auto" w:fill="FFFFFF"/>
            <w:vAlign w:val="center"/>
            <w:hideMark/>
          </w:tcPr>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1</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lastRenderedPageBreak/>
              <w:t>2</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3</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4</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5</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6</w:t>
            </w:r>
          </w:p>
        </w:tc>
        <w:tc>
          <w:tcPr>
            <w:tcW w:w="10260" w:type="dxa"/>
            <w:shd w:val="clear" w:color="auto" w:fill="EEEEEE"/>
            <w:vAlign w:val="center"/>
            <w:hideMark/>
          </w:tcPr>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993333"/>
                <w:sz w:val="20"/>
                <w:szCs w:val="20"/>
              </w:rPr>
              <w:lastRenderedPageBreak/>
              <w:t>struct</w:t>
            </w:r>
            <w:r w:rsidRPr="004D5F7E">
              <w:rPr>
                <w:rFonts w:ascii="Courier New" w:eastAsia="Times New Roman" w:hAnsi="Courier New" w:cs="Courier New"/>
                <w:color w:val="222222"/>
                <w:sz w:val="20"/>
                <w:szCs w:val="20"/>
              </w:rPr>
              <w:t>stu</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009900"/>
                <w:sz w:val="20"/>
                <w:szCs w:val="20"/>
              </w:rPr>
              <w:lastRenderedPageBreak/>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char</w:t>
            </w:r>
            <w:r w:rsidRPr="004D5F7E">
              <w:rPr>
                <w:rFonts w:ascii="Courier New" w:eastAsia="Times New Roman" w:hAnsi="Courier New" w:cs="Courier New"/>
                <w:color w:val="222222"/>
                <w:sz w:val="20"/>
                <w:szCs w:val="20"/>
              </w:rPr>
              <w:t xml:space="preserve"> c</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int</w:t>
            </w:r>
            <w:r w:rsidRPr="004D5F7E">
              <w:rPr>
                <w:rFonts w:ascii="Courier New" w:eastAsia="Times New Roman" w:hAnsi="Courier New" w:cs="Courier New"/>
                <w:color w:val="222222"/>
                <w:sz w:val="20"/>
                <w:szCs w:val="20"/>
              </w:rPr>
              <w:t xml:space="preserve"> l</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float</w:t>
            </w:r>
            <w:r w:rsidRPr="004D5F7E">
              <w:rPr>
                <w:rFonts w:ascii="Courier New" w:eastAsia="Times New Roman" w:hAnsi="Courier New" w:cs="Courier New"/>
                <w:color w:val="222222"/>
                <w:sz w:val="20"/>
                <w:szCs w:val="20"/>
              </w:rPr>
              <w:t xml:space="preserve"> p</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009900"/>
                <w:sz w:val="20"/>
                <w:szCs w:val="20"/>
              </w:rPr>
              <w:t>}</w:t>
            </w:r>
            <w:r w:rsidRPr="004D5F7E">
              <w:rPr>
                <w:rFonts w:ascii="Courier New" w:eastAsia="Times New Roman" w:hAnsi="Courier New" w:cs="Courier New"/>
                <w:color w:val="339933"/>
                <w:sz w:val="20"/>
                <w:szCs w:val="20"/>
              </w:rPr>
              <w:t>;</w:t>
            </w:r>
          </w:p>
        </w:tc>
      </w:tr>
      <w:tr w:rsidR="004D5F7E" w:rsidRPr="004D5F7E" w:rsidTr="004D5F7E">
        <w:trPr>
          <w:tblCellSpacing w:w="15" w:type="dxa"/>
        </w:trPr>
        <w:tc>
          <w:tcPr>
            <w:tcW w:w="0" w:type="auto"/>
            <w:shd w:val="clear" w:color="auto" w:fill="FFFFFF"/>
            <w:vAlign w:val="center"/>
            <w:hideMark/>
          </w:tcPr>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lastRenderedPageBreak/>
              <w:t>1</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2</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3</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4</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5</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6</w:t>
            </w:r>
          </w:p>
        </w:tc>
        <w:tc>
          <w:tcPr>
            <w:tcW w:w="10260" w:type="dxa"/>
            <w:shd w:val="clear" w:color="auto" w:fill="EEEEEE"/>
            <w:vAlign w:val="center"/>
            <w:hideMark/>
          </w:tcPr>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993333"/>
                <w:sz w:val="20"/>
                <w:szCs w:val="20"/>
              </w:rPr>
              <w:t>union</w:t>
            </w:r>
            <w:r w:rsidRPr="004D5F7E">
              <w:rPr>
                <w:rFonts w:ascii="Courier New" w:eastAsia="Times New Roman" w:hAnsi="Courier New" w:cs="Courier New"/>
                <w:color w:val="222222"/>
                <w:sz w:val="20"/>
                <w:szCs w:val="20"/>
              </w:rPr>
              <w:t>emp</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009900"/>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char</w:t>
            </w:r>
            <w:r w:rsidRPr="004D5F7E">
              <w:rPr>
                <w:rFonts w:ascii="Courier New" w:eastAsia="Times New Roman" w:hAnsi="Courier New" w:cs="Courier New"/>
                <w:color w:val="222222"/>
                <w:sz w:val="20"/>
                <w:szCs w:val="20"/>
              </w:rPr>
              <w:t xml:space="preserve"> c</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int</w:t>
            </w:r>
            <w:r w:rsidRPr="004D5F7E">
              <w:rPr>
                <w:rFonts w:ascii="Courier New" w:eastAsia="Times New Roman" w:hAnsi="Courier New" w:cs="Courier New"/>
                <w:color w:val="222222"/>
                <w:sz w:val="20"/>
                <w:szCs w:val="20"/>
              </w:rPr>
              <w:t xml:space="preserve"> l</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222222"/>
                <w:sz w:val="20"/>
                <w:szCs w:val="20"/>
              </w:rPr>
              <w:tab/>
            </w:r>
            <w:r w:rsidRPr="004D5F7E">
              <w:rPr>
                <w:rFonts w:ascii="Courier New" w:eastAsia="Times New Roman" w:hAnsi="Courier New" w:cs="Courier New"/>
                <w:color w:val="993333"/>
                <w:sz w:val="20"/>
                <w:szCs w:val="20"/>
              </w:rPr>
              <w:t>float</w:t>
            </w:r>
            <w:r w:rsidRPr="004D5F7E">
              <w:rPr>
                <w:rFonts w:ascii="Courier New" w:eastAsia="Times New Roman" w:hAnsi="Courier New" w:cs="Courier New"/>
                <w:color w:val="222222"/>
                <w:sz w:val="20"/>
                <w:szCs w:val="20"/>
              </w:rPr>
              <w:t xml:space="preserve"> p</w:t>
            </w:r>
            <w:r w:rsidRPr="004D5F7E">
              <w:rPr>
                <w:rFonts w:ascii="Courier New" w:eastAsia="Times New Roman" w:hAnsi="Courier New" w:cs="Courier New"/>
                <w:color w:val="339933"/>
                <w:sz w:val="20"/>
                <w:szCs w:val="20"/>
              </w:rPr>
              <w:t>;</w:t>
            </w:r>
          </w:p>
          <w:p w:rsidR="004D5F7E" w:rsidRPr="004D5F7E" w:rsidRDefault="004D5F7E" w:rsidP="004D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4D5F7E">
              <w:rPr>
                <w:rFonts w:ascii="Courier New" w:eastAsia="Times New Roman" w:hAnsi="Courier New" w:cs="Courier New"/>
                <w:color w:val="009900"/>
                <w:sz w:val="20"/>
                <w:szCs w:val="20"/>
              </w:rPr>
              <w:t>}</w:t>
            </w:r>
            <w:r w:rsidRPr="004D5F7E">
              <w:rPr>
                <w:rFonts w:ascii="Courier New" w:eastAsia="Times New Roman" w:hAnsi="Courier New" w:cs="Courier New"/>
                <w:color w:val="339933"/>
                <w:sz w:val="20"/>
                <w:szCs w:val="20"/>
              </w:rPr>
              <w:t>;</w:t>
            </w:r>
          </w:p>
        </w:tc>
      </w:tr>
    </w:tbl>
    <w:p w:rsidR="004D5F7E" w:rsidRPr="004D5F7E" w:rsidRDefault="004D5F7E" w:rsidP="004D5F7E">
      <w:pPr>
        <w:shd w:val="clear" w:color="auto" w:fill="FFFFFF"/>
        <w:spacing w:before="150" w:after="150" w:line="330" w:lineRule="atLeast"/>
        <w:rPr>
          <w:rFonts w:ascii="Arial" w:eastAsia="Times New Roman" w:hAnsi="Arial" w:cs="Arial"/>
          <w:color w:val="000000"/>
          <w:sz w:val="24"/>
          <w:szCs w:val="24"/>
        </w:rPr>
      </w:pPr>
      <w:r w:rsidRPr="004D5F7E">
        <w:rPr>
          <w:rFonts w:ascii="Arial" w:eastAsia="Times New Roman" w:hAnsi="Arial" w:cs="Arial"/>
          <w:b/>
          <w:bCs/>
          <w:color w:val="000000"/>
          <w:sz w:val="24"/>
          <w:szCs w:val="24"/>
        </w:rPr>
        <w:t>In the above example size of the structure stu is 7 and size of union emp is 4.</w:t>
      </w:r>
    </w:p>
    <w:p w:rsidR="009F4533" w:rsidRDefault="009F4533" w:rsidP="004D5F7E">
      <w:pPr>
        <w:pStyle w:val="Heading1"/>
        <w:shd w:val="clear" w:color="auto" w:fill="FFFFFF"/>
        <w:rPr>
          <w:rFonts w:ascii="Arial" w:eastAsiaTheme="minorHAnsi" w:hAnsi="Arial" w:cs="Arial"/>
          <w:b w:val="0"/>
          <w:bCs w:val="0"/>
          <w:color w:val="222222"/>
          <w:kern w:val="0"/>
          <w:sz w:val="24"/>
          <w:szCs w:val="24"/>
        </w:rPr>
      </w:pPr>
    </w:p>
    <w:p w:rsidR="0026248D" w:rsidRDefault="0026248D" w:rsidP="004D5F7E">
      <w:pPr>
        <w:pStyle w:val="Heading1"/>
        <w:shd w:val="clear" w:color="auto" w:fill="FFFFFF"/>
        <w:rPr>
          <w:rFonts w:ascii="Arial" w:hAnsi="Arial" w:cs="Arial"/>
          <w:bCs w:val="0"/>
          <w:color w:val="FF6347"/>
          <w:sz w:val="28"/>
          <w:szCs w:val="28"/>
        </w:rPr>
      </w:pPr>
      <w:r w:rsidRPr="0026248D">
        <w:rPr>
          <w:rFonts w:ascii="Arial" w:hAnsi="Arial" w:cs="Arial"/>
          <w:bCs w:val="0"/>
          <w:color w:val="FF6347"/>
          <w:sz w:val="28"/>
          <w:szCs w:val="28"/>
        </w:rPr>
        <w:t>TCP vs UDP</w:t>
      </w:r>
      <w:r>
        <w:rPr>
          <w:rFonts w:ascii="Arial" w:hAnsi="Arial" w:cs="Arial"/>
          <w:bCs w:val="0"/>
          <w:color w:val="FF6347"/>
          <w:sz w:val="28"/>
          <w:szCs w:val="28"/>
        </w:rPr>
        <w:t>:-</w:t>
      </w:r>
    </w:p>
    <w:tbl>
      <w:tblPr>
        <w:tblW w:w="1069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2040"/>
        <w:gridCol w:w="4325"/>
        <w:gridCol w:w="3535"/>
        <w:gridCol w:w="790"/>
      </w:tblGrid>
      <w:tr w:rsidR="0026248D" w:rsidTr="0026248D">
        <w:trPr>
          <w:tblHeader/>
        </w:trPr>
        <w:tc>
          <w:tcPr>
            <w:tcW w:w="2040" w:type="dxa"/>
            <w:tcMar>
              <w:top w:w="150" w:type="dxa"/>
              <w:left w:w="120" w:type="dxa"/>
              <w:bottom w:w="105" w:type="dxa"/>
              <w:right w:w="120" w:type="dxa"/>
            </w:tcMar>
            <w:hideMark/>
          </w:tcPr>
          <w:p w:rsidR="0026248D" w:rsidRDefault="0026248D">
            <w:pPr>
              <w:spacing w:before="30" w:after="30"/>
              <w:rPr>
                <w:rFonts w:ascii="Georgia" w:hAnsi="Georgia" w:cs="Arial"/>
                <w:b/>
                <w:bCs/>
                <w:color w:val="000000"/>
                <w:sz w:val="30"/>
                <w:szCs w:val="30"/>
              </w:rPr>
            </w:pPr>
          </w:p>
        </w:tc>
        <w:tc>
          <w:tcPr>
            <w:tcW w:w="4325" w:type="dxa"/>
            <w:tcMar>
              <w:top w:w="150" w:type="dxa"/>
              <w:left w:w="120" w:type="dxa"/>
              <w:bottom w:w="105" w:type="dxa"/>
              <w:right w:w="120" w:type="dxa"/>
            </w:tcMar>
            <w:hideMark/>
          </w:tcPr>
          <w:p w:rsidR="0026248D" w:rsidRDefault="0026248D">
            <w:pPr>
              <w:spacing w:before="30" w:after="30"/>
              <w:rPr>
                <w:rFonts w:ascii="Georgia" w:hAnsi="Georgia" w:cs="Arial"/>
                <w:b/>
                <w:bCs/>
                <w:color w:val="000000"/>
                <w:sz w:val="30"/>
                <w:szCs w:val="30"/>
              </w:rPr>
            </w:pPr>
            <w:r>
              <w:rPr>
                <w:rFonts w:ascii="Georgia" w:hAnsi="Georgia" w:cs="Arial"/>
                <w:b/>
                <w:bCs/>
                <w:color w:val="000000"/>
                <w:sz w:val="30"/>
                <w:szCs w:val="30"/>
              </w:rPr>
              <w:t>TCP</w:t>
            </w:r>
          </w:p>
        </w:tc>
        <w:tc>
          <w:tcPr>
            <w:tcW w:w="4325" w:type="dxa"/>
            <w:gridSpan w:val="2"/>
          </w:tcPr>
          <w:p w:rsidR="0026248D" w:rsidRDefault="0026248D">
            <w:pPr>
              <w:spacing w:before="30" w:after="30"/>
              <w:rPr>
                <w:rFonts w:ascii="Georgia" w:hAnsi="Georgia" w:cs="Arial"/>
                <w:b/>
                <w:bCs/>
                <w:color w:val="000000"/>
                <w:sz w:val="30"/>
                <w:szCs w:val="30"/>
              </w:rPr>
            </w:pPr>
            <w:r>
              <w:rPr>
                <w:rFonts w:ascii="Georgia" w:hAnsi="Georgia" w:cs="Arial"/>
                <w:b/>
                <w:bCs/>
                <w:color w:val="000000"/>
                <w:sz w:val="30"/>
                <w:szCs w:val="30"/>
              </w:rPr>
              <w:t>UDP</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Acronym for</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Transmission Control Protocol</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User Datagram Protocol or Universal Datagram Protocol</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Connection</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is a connection-oriented protocol.</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is a connectionless protocol.</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Function</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As a message makes its way across the</w:t>
            </w:r>
            <w:r>
              <w:rPr>
                <w:rStyle w:val="apple-converted-space"/>
                <w:rFonts w:ascii="Arial" w:hAnsi="Arial" w:cs="Arial"/>
                <w:color w:val="000000"/>
              </w:rPr>
              <w:t> </w:t>
            </w:r>
            <w:hyperlink r:id="rId27" w:history="1">
              <w:r>
                <w:rPr>
                  <w:rStyle w:val="Hyperlink"/>
                  <w:rFonts w:ascii="Arial" w:hAnsi="Arial" w:cs="Arial"/>
                  <w:color w:val="205493"/>
                </w:rPr>
                <w:t>internet</w:t>
              </w:r>
            </w:hyperlink>
            <w:r>
              <w:rPr>
                <w:rStyle w:val="apple-converted-space"/>
                <w:rFonts w:ascii="Arial" w:hAnsi="Arial" w:cs="Arial"/>
                <w:color w:val="000000"/>
              </w:rPr>
              <w:t> </w:t>
            </w:r>
            <w:r>
              <w:rPr>
                <w:rFonts w:ascii="Arial" w:hAnsi="Arial" w:cs="Arial"/>
                <w:color w:val="000000"/>
              </w:rPr>
              <w:t>from one computer to another. This is connection based.</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is also a protocol used in message transport or transfer. This is not connection based which means that one program can send a load of packets to another and that would be the end of the relationship.</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Usage</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is suited for applications that require high reliability, and transmission time is relatively less critical.</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is suitable for applications that need fast, efficient transmission, such as games. UDP's stateless nature is also useful for servers that answer small queries from huge numbers of clients.</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Use by other protocols</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HTTP, HTTPs, FTP, SMTP, Telnet</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DNS, DHCP, TFTP, SNMP, RIP, VOIP.</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Ordering of data packets</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rearranges</w:t>
            </w:r>
            <w:r>
              <w:rPr>
                <w:rStyle w:val="apple-converted-space"/>
                <w:rFonts w:ascii="Arial" w:hAnsi="Arial" w:cs="Arial"/>
                <w:color w:val="000000"/>
              </w:rPr>
              <w:t> </w:t>
            </w:r>
            <w:hyperlink r:id="rId28" w:history="1">
              <w:r>
                <w:rPr>
                  <w:rStyle w:val="Hyperlink"/>
                  <w:rFonts w:ascii="Arial" w:hAnsi="Arial" w:cs="Arial"/>
                  <w:color w:val="205493"/>
                </w:rPr>
                <w:t>data</w:t>
              </w:r>
            </w:hyperlink>
            <w:r>
              <w:rPr>
                <w:rStyle w:val="apple-converted-space"/>
                <w:rFonts w:ascii="Arial" w:hAnsi="Arial" w:cs="Arial"/>
                <w:color w:val="000000"/>
              </w:rPr>
              <w:t> </w:t>
            </w:r>
            <w:r>
              <w:rPr>
                <w:rFonts w:ascii="Arial" w:hAnsi="Arial" w:cs="Arial"/>
                <w:color w:val="000000"/>
              </w:rPr>
              <w:t>packets in the order specified.</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 xml:space="preserve">UDP has no inherent order as all packets are independent of each </w:t>
            </w:r>
            <w:r>
              <w:rPr>
                <w:rFonts w:ascii="Arial" w:hAnsi="Arial" w:cs="Arial"/>
                <w:color w:val="000000"/>
              </w:rPr>
              <w:lastRenderedPageBreak/>
              <w:t>other. If ordering is required, it has to be managed by the application layer.</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lastRenderedPageBreak/>
              <w:t>Speed of transfer</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The speed for TCP is slower than UDP.</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is faster because error recovery is not attempted. It is a "best effort" protocol.</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Reliability</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There is absolute guarantee that the data transferred remains intact and arrives in the same order in which it was sent.</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There is no guarantee that the messages or packets sent would reach at all.</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Header Size</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header size is 20 bytes</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Header size is 8 bytes.</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Common Header Fields</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Source port, Destination port, Check Sum</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Source port, Destination port, Check Sum</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Streaming of data</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Data is read as a byte stream, no distinguishing indications are transmitted to signal message (segment) boundaries.</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Packets are sent individually and are checked for integrity only if they arrive. Packets have definite boundaries which are honored upon receipt, meaning a read operation at the receiver socket will yield an entire message as it was originally sent.</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Weight</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is heavy-weight. TCP requires three packets to set up a socket connection, before any user data can be sent. TCP handles reliability and congestion control.</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is lightweight. There is no ordering of messages, no tracking connections, etc. It is a small transport layer designed on top of IP.</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Data Flow Control</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TCP does Flow Control. TCP requires three packets to set up a socket connection, before any user data can be sent. TCP handles reliability and congestion control.</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UDP does not have an option for flow control</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Error Checking</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 xml:space="preserve">TCP does error checking and error recovery. Erroneous packets are retransmitted from the source to the </w:t>
            </w:r>
            <w:r>
              <w:rPr>
                <w:rFonts w:ascii="Arial" w:hAnsi="Arial" w:cs="Arial"/>
                <w:color w:val="000000"/>
              </w:rPr>
              <w:lastRenderedPageBreak/>
              <w:t>destination.</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lastRenderedPageBreak/>
              <w:t>UDP does error checking but simply discards erroneous packets. Error recovery is not attempted.</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lastRenderedPageBreak/>
              <w:t>Fields</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1. Sequence Number, 2. AcK number, 3. Data offset, 4. Reserved, 5. Control bit, 6. Window, 7. Urgent Pointer 8. Options, 9. Padding, 10. Check Sum, 11. Source port, 12. Destination port</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1. Length, 2. Source port, 3. Destination port, 4. Check Sum</w:t>
            </w:r>
          </w:p>
        </w:tc>
      </w:tr>
      <w:tr w:rsidR="0026248D" w:rsidTr="0026248D">
        <w:trPr>
          <w:gridAfter w:val="1"/>
          <w:wAfter w:w="790" w:type="dxa"/>
        </w:trPr>
        <w:tc>
          <w:tcPr>
            <w:tcW w:w="2040" w:type="dxa"/>
            <w:tcBorders>
              <w:bottom w:val="single" w:sz="12" w:space="0" w:color="EDEDED"/>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Acknowledgement</w:t>
            </w:r>
          </w:p>
        </w:tc>
        <w:tc>
          <w:tcPr>
            <w:tcW w:w="4325" w:type="dxa"/>
            <w:tcBorders>
              <w:bottom w:val="single" w:sz="12" w:space="0" w:color="EDEDED"/>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Acknowledgement segments</w:t>
            </w:r>
          </w:p>
        </w:tc>
        <w:tc>
          <w:tcPr>
            <w:tcW w:w="3535" w:type="dxa"/>
            <w:tcBorders>
              <w:bottom w:val="single" w:sz="12" w:space="0" w:color="EDEDED"/>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No Acknowledgment</w:t>
            </w:r>
          </w:p>
        </w:tc>
      </w:tr>
      <w:tr w:rsidR="0026248D" w:rsidTr="0026248D">
        <w:trPr>
          <w:gridAfter w:val="1"/>
          <w:wAfter w:w="790" w:type="dxa"/>
        </w:trPr>
        <w:tc>
          <w:tcPr>
            <w:tcW w:w="2040" w:type="dxa"/>
            <w:tcBorders>
              <w:bottom w:val="nil"/>
            </w:tcBorders>
            <w:tcMar>
              <w:top w:w="105" w:type="dxa"/>
              <w:left w:w="0" w:type="dxa"/>
              <w:bottom w:w="105" w:type="dxa"/>
              <w:right w:w="75" w:type="dxa"/>
            </w:tcMar>
            <w:hideMark/>
          </w:tcPr>
          <w:p w:rsidR="0026248D" w:rsidRDefault="0026248D">
            <w:pPr>
              <w:spacing w:before="30" w:after="30"/>
              <w:jc w:val="right"/>
              <w:rPr>
                <w:rFonts w:ascii="Arial" w:hAnsi="Arial" w:cs="Arial"/>
                <w:b/>
                <w:bCs/>
                <w:color w:val="000000"/>
                <w:sz w:val="24"/>
                <w:szCs w:val="24"/>
              </w:rPr>
            </w:pPr>
            <w:r>
              <w:rPr>
                <w:rFonts w:ascii="Arial" w:hAnsi="Arial" w:cs="Arial"/>
                <w:b/>
                <w:bCs/>
                <w:color w:val="000000"/>
              </w:rPr>
              <w:t>Handshake</w:t>
            </w:r>
          </w:p>
        </w:tc>
        <w:tc>
          <w:tcPr>
            <w:tcW w:w="4325" w:type="dxa"/>
            <w:tcBorders>
              <w:bottom w:val="nil"/>
            </w:tcBorders>
            <w:tcMar>
              <w:top w:w="105" w:type="dxa"/>
              <w:left w:w="150" w:type="dxa"/>
              <w:bottom w:w="105" w:type="dxa"/>
              <w:right w:w="150" w:type="dxa"/>
            </w:tcMar>
            <w:hideMark/>
          </w:tcPr>
          <w:p w:rsidR="0026248D" w:rsidRDefault="0026248D">
            <w:pPr>
              <w:spacing w:before="30" w:after="30"/>
              <w:rPr>
                <w:rFonts w:ascii="Arial" w:hAnsi="Arial" w:cs="Arial"/>
                <w:color w:val="000000"/>
                <w:sz w:val="24"/>
                <w:szCs w:val="24"/>
              </w:rPr>
            </w:pPr>
            <w:r>
              <w:rPr>
                <w:rFonts w:ascii="Arial" w:hAnsi="Arial" w:cs="Arial"/>
                <w:color w:val="000000"/>
              </w:rPr>
              <w:t>SYN, SYN-ACK, ACK</w:t>
            </w:r>
          </w:p>
        </w:tc>
        <w:tc>
          <w:tcPr>
            <w:tcW w:w="3535" w:type="dxa"/>
            <w:tcBorders>
              <w:bottom w:val="nil"/>
            </w:tcBorders>
            <w:tcMar>
              <w:top w:w="105" w:type="dxa"/>
              <w:left w:w="0" w:type="dxa"/>
              <w:bottom w:w="105" w:type="dxa"/>
            </w:tcMar>
            <w:hideMark/>
          </w:tcPr>
          <w:p w:rsidR="0026248D" w:rsidRDefault="0026248D">
            <w:pPr>
              <w:spacing w:before="30" w:after="30"/>
              <w:rPr>
                <w:rFonts w:ascii="Arial" w:hAnsi="Arial" w:cs="Arial"/>
                <w:color w:val="000000"/>
                <w:sz w:val="24"/>
                <w:szCs w:val="24"/>
              </w:rPr>
            </w:pPr>
            <w:r>
              <w:rPr>
                <w:rFonts w:ascii="Arial" w:hAnsi="Arial" w:cs="Arial"/>
                <w:color w:val="000000"/>
              </w:rPr>
              <w:t>No handshake (connectionless protocol)</w:t>
            </w:r>
          </w:p>
        </w:tc>
      </w:tr>
    </w:tbl>
    <w:p w:rsidR="0026248D" w:rsidRDefault="0026248D" w:rsidP="004D5F7E">
      <w:pPr>
        <w:pStyle w:val="Heading1"/>
        <w:shd w:val="clear" w:color="auto" w:fill="FFFFFF"/>
        <w:rPr>
          <w:rFonts w:ascii="Arial" w:hAnsi="Arial" w:cs="Arial"/>
          <w:bCs w:val="0"/>
          <w:color w:val="FF6347"/>
          <w:sz w:val="28"/>
          <w:szCs w:val="28"/>
        </w:rPr>
      </w:pPr>
    </w:p>
    <w:p w:rsidR="00006D35" w:rsidRPr="00006D35" w:rsidRDefault="00006D35" w:rsidP="00006D35">
      <w:pPr>
        <w:pStyle w:val="Heading1"/>
        <w:shd w:val="clear" w:color="auto" w:fill="FFFFFF"/>
        <w:rPr>
          <w:rFonts w:ascii="Arial" w:hAnsi="Arial" w:cs="Arial"/>
          <w:bCs w:val="0"/>
          <w:color w:val="FF6347"/>
          <w:sz w:val="28"/>
          <w:szCs w:val="28"/>
        </w:rPr>
      </w:pPr>
      <w:r w:rsidRPr="00006D35">
        <w:rPr>
          <w:rFonts w:ascii="Arial" w:hAnsi="Arial" w:cs="Arial"/>
          <w:bCs w:val="0"/>
          <w:color w:val="FF6347"/>
          <w:sz w:val="28"/>
          <w:szCs w:val="28"/>
        </w:rPr>
        <w:t>Dangling pointer:</w:t>
      </w:r>
      <w:r>
        <w:rPr>
          <w:rFonts w:ascii="Arial" w:hAnsi="Arial" w:cs="Arial"/>
          <w:bCs w:val="0"/>
          <w:color w:val="FF6347"/>
          <w:sz w:val="28"/>
          <w:szCs w:val="28"/>
        </w:rPr>
        <w:t>-</w:t>
      </w:r>
    </w:p>
    <w:p w:rsidR="00006D35" w:rsidRPr="00006D35" w:rsidRDefault="00006D35" w:rsidP="00006D35">
      <w:pPr>
        <w:shd w:val="clear" w:color="auto" w:fill="FFFFFF"/>
        <w:spacing w:after="0" w:line="392" w:lineRule="atLeast"/>
        <w:jc w:val="both"/>
        <w:rPr>
          <w:rFonts w:ascii="Arial" w:eastAsia="Times New Roman" w:hAnsi="Arial" w:cs="Arial"/>
          <w:color w:val="000000"/>
          <w:sz w:val="24"/>
          <w:szCs w:val="24"/>
        </w:rPr>
      </w:pPr>
      <w:r w:rsidRPr="00006D35">
        <w:rPr>
          <w:rFonts w:ascii="Arial" w:eastAsia="Times New Roman" w:hAnsi="Arial" w:cs="Arial"/>
          <w:color w:val="000000"/>
          <w:sz w:val="24"/>
          <w:szCs w:val="24"/>
        </w:rPr>
        <w:t>If any pointer is pointing the memory address of any variable but after some variable has deleted from that memory location while pointer is still pointing such memory location. Such pointer is known as dangling pointer and this problem is known as dangling pointer problem.</w:t>
      </w:r>
    </w:p>
    <w:p w:rsidR="00006D35" w:rsidRDefault="00006D35" w:rsidP="004D5F7E">
      <w:pPr>
        <w:pStyle w:val="Heading1"/>
        <w:shd w:val="clear" w:color="auto" w:fill="FFFFFF"/>
        <w:rPr>
          <w:rFonts w:ascii="Arial" w:hAnsi="Arial" w:cs="Arial"/>
          <w:bCs w:val="0"/>
          <w:color w:val="FF6347"/>
          <w:sz w:val="28"/>
          <w:szCs w:val="28"/>
        </w:rPr>
      </w:pPr>
      <w:r>
        <w:rPr>
          <w:rFonts w:ascii="Arial" w:hAnsi="Arial" w:cs="Arial"/>
          <w:bCs w:val="0"/>
          <w:color w:val="FF6347"/>
          <w:sz w:val="28"/>
          <w:szCs w:val="28"/>
        </w:rPr>
        <w:t>Wild Pointer:-</w:t>
      </w:r>
    </w:p>
    <w:p w:rsidR="00006D35" w:rsidRDefault="00006D35" w:rsidP="004D5F7E">
      <w:pPr>
        <w:pStyle w:val="Heading1"/>
        <w:shd w:val="clear" w:color="auto" w:fill="FFFFFF"/>
        <w:rPr>
          <w:rFonts w:ascii="Arial" w:hAnsi="Arial" w:cs="Arial"/>
          <w:b w:val="0"/>
          <w:bCs w:val="0"/>
          <w:color w:val="000000"/>
          <w:kern w:val="0"/>
          <w:sz w:val="24"/>
          <w:szCs w:val="24"/>
        </w:rPr>
      </w:pPr>
      <w:r w:rsidRPr="00006D35">
        <w:rPr>
          <w:rFonts w:ascii="Arial" w:hAnsi="Arial" w:cs="Arial"/>
          <w:b w:val="0"/>
          <w:bCs w:val="0"/>
          <w:color w:val="000000"/>
          <w:kern w:val="0"/>
          <w:sz w:val="24"/>
          <w:szCs w:val="24"/>
        </w:rPr>
        <w:t>A pointer in c which has not been initialized is known as wild pointer.</w:t>
      </w:r>
    </w:p>
    <w:p w:rsidR="00006D35" w:rsidRPr="00006D35" w:rsidRDefault="00006D35" w:rsidP="00006D35">
      <w:pPr>
        <w:pStyle w:val="Heading1"/>
        <w:shd w:val="clear" w:color="auto" w:fill="FFFFFF"/>
        <w:rPr>
          <w:rFonts w:ascii="Arial" w:hAnsi="Arial" w:cs="Arial"/>
          <w:bCs w:val="0"/>
          <w:color w:val="FF6347"/>
          <w:sz w:val="28"/>
          <w:szCs w:val="28"/>
        </w:rPr>
      </w:pPr>
      <w:r w:rsidRPr="00006D35">
        <w:rPr>
          <w:rFonts w:ascii="Arial" w:hAnsi="Arial" w:cs="Arial"/>
          <w:bCs w:val="0"/>
          <w:color w:val="FF6347"/>
          <w:sz w:val="28"/>
          <w:szCs w:val="28"/>
        </w:rPr>
        <w:t>C program to find size of structur</w:t>
      </w:r>
      <w:r>
        <w:rPr>
          <w:rFonts w:ascii="Arial" w:hAnsi="Arial" w:cs="Arial"/>
          <w:bCs w:val="0"/>
          <w:color w:val="FF6347"/>
          <w:sz w:val="28"/>
          <w:szCs w:val="28"/>
        </w:rPr>
        <w:t>e without using sizeof</w:t>
      </w:r>
      <w:r w:rsidR="00264DC1">
        <w:rPr>
          <w:rFonts w:ascii="Arial" w:hAnsi="Arial" w:cs="Arial"/>
          <w:bCs w:val="0"/>
          <w:color w:val="FF6347"/>
          <w:sz w:val="28"/>
          <w:szCs w:val="28"/>
        </w:rPr>
        <w:t>operator</w:t>
      </w:r>
      <w:r w:rsidR="00264DC1" w:rsidRPr="00006D35">
        <w:rPr>
          <w:rFonts w:ascii="Arial" w:hAnsi="Arial" w:cs="Arial"/>
          <w:bCs w:val="0"/>
          <w:color w:val="FF6347"/>
          <w:sz w:val="28"/>
          <w:szCs w:val="28"/>
        </w:rPr>
        <w:t>:</w:t>
      </w:r>
      <w:r w:rsidR="00264DC1">
        <w:rPr>
          <w:rFonts w:ascii="Arial" w:hAnsi="Arial" w:cs="Arial"/>
          <w:bCs w:val="0"/>
          <w:color w:val="FF6347"/>
          <w:sz w:val="28"/>
          <w:szCs w:val="28"/>
        </w:rPr>
        <w:t>-</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#include &lt;stdio.h&gt;</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#define my_sizeof(type) (char *)(&amp;type+1)-(char*)(&amp;type)</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#pragma pack(1)</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struct  ABC{</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int a;</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float b;</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lastRenderedPageBreak/>
        <w:t xml:space="preserve">    char c;</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#pragma pop()</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int main()</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struct ABC x;</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printf("Hello, World!\n");</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printf("%d\n", my_sizeof(x));</w:t>
      </w:r>
    </w:p>
    <w:p w:rsidR="00514F87" w:rsidRPr="00514F87" w:rsidRDefault="00514F87" w:rsidP="00514F87">
      <w:pPr>
        <w:pStyle w:val="Heading1"/>
        <w:shd w:val="clear" w:color="auto" w:fill="FFFFFF"/>
        <w:rPr>
          <w:rFonts w:ascii="Verdana" w:hAnsi="Verdana"/>
          <w:b w:val="0"/>
          <w:bCs w:val="0"/>
          <w:color w:val="000000"/>
          <w:kern w:val="0"/>
          <w:sz w:val="22"/>
          <w:szCs w:val="22"/>
        </w:rPr>
      </w:pP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 xml:space="preserve">    return 0;</w:t>
      </w:r>
    </w:p>
    <w:p w:rsidR="00514F87" w:rsidRPr="00514F87" w:rsidRDefault="00514F87" w:rsidP="00514F87">
      <w:pPr>
        <w:pStyle w:val="Heading1"/>
        <w:shd w:val="clear" w:color="auto" w:fill="FFFFFF"/>
        <w:rPr>
          <w:rFonts w:ascii="Verdana" w:hAnsi="Verdana"/>
          <w:b w:val="0"/>
          <w:bCs w:val="0"/>
          <w:color w:val="000000"/>
          <w:kern w:val="0"/>
          <w:sz w:val="22"/>
          <w:szCs w:val="22"/>
        </w:rPr>
      </w:pPr>
      <w:r w:rsidRPr="00514F87">
        <w:rPr>
          <w:rFonts w:ascii="Verdana" w:hAnsi="Verdana"/>
          <w:b w:val="0"/>
          <w:bCs w:val="0"/>
          <w:color w:val="000000"/>
          <w:kern w:val="0"/>
          <w:sz w:val="22"/>
          <w:szCs w:val="22"/>
        </w:rPr>
        <w:t>}</w:t>
      </w:r>
    </w:p>
    <w:p w:rsidR="00006D35" w:rsidRPr="00006D35" w:rsidRDefault="00006D35" w:rsidP="00514F87">
      <w:pPr>
        <w:pStyle w:val="Heading1"/>
        <w:shd w:val="clear" w:color="auto" w:fill="FFFFFF"/>
        <w:rPr>
          <w:rFonts w:ascii="Arial" w:hAnsi="Arial" w:cs="Arial"/>
          <w:bCs w:val="0"/>
          <w:color w:val="FF6347"/>
          <w:sz w:val="28"/>
          <w:szCs w:val="28"/>
        </w:rPr>
      </w:pPr>
      <w:r>
        <w:rPr>
          <w:rFonts w:ascii="Arial" w:hAnsi="Arial" w:cs="Arial"/>
          <w:bCs w:val="0"/>
          <w:color w:val="FF6347"/>
          <w:sz w:val="28"/>
          <w:szCs w:val="28"/>
        </w:rPr>
        <w:t>D</w:t>
      </w:r>
      <w:r w:rsidRPr="00006D35">
        <w:rPr>
          <w:rFonts w:ascii="Arial" w:hAnsi="Arial" w:cs="Arial"/>
          <w:bCs w:val="0"/>
          <w:color w:val="FF6347"/>
          <w:sz w:val="28"/>
          <w:szCs w:val="28"/>
        </w:rPr>
        <w:t>ifference between including the header file with-in angular braces &lt;&gt; and double quotes “ “</w:t>
      </w:r>
      <w:r>
        <w:rPr>
          <w:rFonts w:ascii="Arial" w:hAnsi="Arial" w:cs="Arial"/>
          <w:bCs w:val="0"/>
          <w:color w:val="FF6347"/>
          <w:sz w:val="28"/>
          <w:szCs w:val="28"/>
        </w:rPr>
        <w:t xml:space="preserve"> :-</w:t>
      </w:r>
    </w:p>
    <w:p w:rsidR="00006D35" w:rsidRDefault="00006D35" w:rsidP="00006D35">
      <w:pPr>
        <w:shd w:val="clear" w:color="auto" w:fill="FFFFFF"/>
        <w:spacing w:after="240" w:line="360" w:lineRule="atLeast"/>
        <w:ind w:left="48" w:right="48"/>
        <w:jc w:val="both"/>
        <w:rPr>
          <w:rFonts w:ascii="Verdana" w:eastAsia="Times New Roman" w:hAnsi="Verdana" w:cs="Times New Roman"/>
          <w:color w:val="000000"/>
        </w:rPr>
      </w:pPr>
      <w:r w:rsidRPr="00264DC1">
        <w:rPr>
          <w:rFonts w:ascii="Verdana" w:eastAsia="Times New Roman" w:hAnsi="Verdana" w:cs="Times New Roman"/>
          <w:color w:val="000000"/>
        </w:rPr>
        <w:t>If a header file is included with in &lt;&gt; then the compiler searches for the particular header file only with in the built in include path. If a header file is included with in “ “, then the compiler searches for the particular header file first in the current working directory, if not found then in the built in include path.</w:t>
      </w:r>
    </w:p>
    <w:p w:rsidR="00657701" w:rsidRDefault="00657701" w:rsidP="00006D35">
      <w:pPr>
        <w:shd w:val="clear" w:color="auto" w:fill="FFFFFF"/>
        <w:spacing w:after="240" w:line="360" w:lineRule="atLeast"/>
        <w:ind w:left="48" w:right="48"/>
        <w:jc w:val="both"/>
        <w:rPr>
          <w:rFonts w:ascii="Verdana" w:eastAsia="Times New Roman" w:hAnsi="Verdana" w:cs="Times New Roman"/>
          <w:color w:val="000000"/>
        </w:rPr>
      </w:pPr>
    </w:p>
    <w:p w:rsidR="00657701" w:rsidRPr="00657701" w:rsidRDefault="00657701" w:rsidP="00006D35">
      <w:pPr>
        <w:shd w:val="clear" w:color="auto" w:fill="FFFFFF"/>
        <w:spacing w:after="240" w:line="360" w:lineRule="atLeast"/>
        <w:ind w:left="48" w:right="48"/>
        <w:jc w:val="both"/>
        <w:rPr>
          <w:rFonts w:ascii="Arial" w:eastAsia="Times New Roman" w:hAnsi="Arial" w:cs="Arial"/>
          <w:b/>
          <w:color w:val="FF6347"/>
          <w:kern w:val="36"/>
          <w:sz w:val="28"/>
          <w:szCs w:val="28"/>
        </w:rPr>
      </w:pPr>
      <w:r>
        <w:rPr>
          <w:rFonts w:ascii="Arial" w:eastAsia="Times New Roman" w:hAnsi="Arial" w:cs="Arial"/>
          <w:b/>
          <w:color w:val="FF6347"/>
          <w:kern w:val="36"/>
          <w:sz w:val="28"/>
          <w:szCs w:val="28"/>
        </w:rPr>
        <w:t>Fork() system call:-</w:t>
      </w:r>
    </w:p>
    <w:p w:rsidR="00006D35" w:rsidRDefault="00657701" w:rsidP="004D5F7E">
      <w:pPr>
        <w:pStyle w:val="Heading1"/>
        <w:shd w:val="clear" w:color="auto" w:fill="FFFFFF"/>
        <w:rPr>
          <w:rFonts w:ascii="Verdana" w:hAnsi="Verdana"/>
          <w:b w:val="0"/>
          <w:bCs w:val="0"/>
          <w:color w:val="000000"/>
          <w:kern w:val="0"/>
          <w:sz w:val="22"/>
          <w:szCs w:val="22"/>
        </w:rPr>
      </w:pPr>
      <w:r w:rsidRPr="00A75FD3">
        <w:rPr>
          <w:rFonts w:ascii="Verdana" w:hAnsi="Verdana"/>
          <w:b w:val="0"/>
          <w:bCs w:val="0"/>
          <w:color w:val="000000"/>
          <w:kern w:val="0"/>
          <w:sz w:val="22"/>
          <w:szCs w:val="22"/>
        </w:rPr>
        <w:t>Fork is a system call used for creating child processes of a</w:t>
      </w:r>
      <w:r w:rsidR="009C6737">
        <w:rPr>
          <w:rFonts w:ascii="Verdana" w:hAnsi="Verdana"/>
          <w:b w:val="0"/>
          <w:bCs w:val="0"/>
          <w:color w:val="000000"/>
          <w:kern w:val="0"/>
          <w:sz w:val="22"/>
          <w:szCs w:val="22"/>
        </w:rPr>
        <w:t xml:space="preserve"> </w:t>
      </w:r>
      <w:r w:rsidRPr="00A75FD3">
        <w:rPr>
          <w:rFonts w:ascii="Verdana" w:hAnsi="Verdana"/>
          <w:b w:val="0"/>
          <w:bCs w:val="0"/>
          <w:color w:val="000000"/>
          <w:kern w:val="0"/>
          <w:sz w:val="22"/>
          <w:szCs w:val="22"/>
        </w:rPr>
        <w:t xml:space="preserve">parent process.it returns the process id of the </w:t>
      </w:r>
      <w:r w:rsidR="00514F87" w:rsidRPr="00A75FD3">
        <w:rPr>
          <w:rFonts w:ascii="Verdana" w:hAnsi="Verdana"/>
          <w:b w:val="0"/>
          <w:bCs w:val="0"/>
          <w:color w:val="000000"/>
          <w:kern w:val="0"/>
          <w:sz w:val="22"/>
          <w:szCs w:val="22"/>
        </w:rPr>
        <w:t>created child</w:t>
      </w:r>
      <w:r w:rsidRPr="00A75FD3">
        <w:rPr>
          <w:rFonts w:ascii="Verdana" w:hAnsi="Verdana"/>
          <w:b w:val="0"/>
          <w:bCs w:val="0"/>
          <w:color w:val="000000"/>
          <w:kern w:val="0"/>
          <w:sz w:val="22"/>
          <w:szCs w:val="22"/>
        </w:rPr>
        <w:t xml:space="preserve"> process. After that pid(process id ) is checked if </w:t>
      </w:r>
      <w:r w:rsidR="00514F87" w:rsidRPr="00A75FD3">
        <w:rPr>
          <w:rFonts w:ascii="Verdana" w:hAnsi="Verdana"/>
          <w:b w:val="0"/>
          <w:bCs w:val="0"/>
          <w:color w:val="000000"/>
          <w:kern w:val="0"/>
          <w:sz w:val="22"/>
          <w:szCs w:val="22"/>
        </w:rPr>
        <w:t>its</w:t>
      </w:r>
      <w:r w:rsidRPr="00A75FD3">
        <w:rPr>
          <w:rFonts w:ascii="Verdana" w:hAnsi="Verdana"/>
          <w:b w:val="0"/>
          <w:bCs w:val="0"/>
          <w:color w:val="000000"/>
          <w:kern w:val="0"/>
          <w:sz w:val="22"/>
          <w:szCs w:val="22"/>
        </w:rPr>
        <w:t xml:space="preserve"> negative, it means no child process is created Pid==0implies the id of the newly created process and pid&gt;0 is the</w:t>
      </w:r>
      <w:r w:rsidR="00FB10A2">
        <w:rPr>
          <w:rFonts w:ascii="Verdana" w:hAnsi="Verdana"/>
          <w:b w:val="0"/>
          <w:bCs w:val="0"/>
          <w:color w:val="000000"/>
          <w:kern w:val="0"/>
          <w:sz w:val="22"/>
          <w:szCs w:val="22"/>
        </w:rPr>
        <w:t xml:space="preserve"> </w:t>
      </w:r>
      <w:r w:rsidRPr="00A75FD3">
        <w:rPr>
          <w:rFonts w:ascii="Verdana" w:hAnsi="Verdana"/>
          <w:b w:val="0"/>
          <w:bCs w:val="0"/>
          <w:color w:val="000000"/>
          <w:kern w:val="0"/>
          <w:sz w:val="22"/>
          <w:szCs w:val="22"/>
        </w:rPr>
        <w:t xml:space="preserve">id of child process given to the parent process. The statements following fork system call are executed by </w:t>
      </w:r>
      <w:r w:rsidR="00514F87" w:rsidRPr="00A75FD3">
        <w:rPr>
          <w:rFonts w:ascii="Verdana" w:hAnsi="Verdana"/>
          <w:b w:val="0"/>
          <w:bCs w:val="0"/>
          <w:color w:val="000000"/>
          <w:kern w:val="0"/>
          <w:sz w:val="22"/>
          <w:szCs w:val="22"/>
        </w:rPr>
        <w:t>both the</w:t>
      </w:r>
      <w:r w:rsidRPr="00A75FD3">
        <w:rPr>
          <w:rFonts w:ascii="Verdana" w:hAnsi="Verdana"/>
          <w:b w:val="0"/>
          <w:bCs w:val="0"/>
          <w:color w:val="000000"/>
          <w:kern w:val="0"/>
          <w:sz w:val="22"/>
          <w:szCs w:val="22"/>
        </w:rPr>
        <w:t xml:space="preserve"> parent and child process. And one more thing, the </w:t>
      </w:r>
      <w:r w:rsidR="00514F87" w:rsidRPr="00A75FD3">
        <w:rPr>
          <w:rFonts w:ascii="Verdana" w:hAnsi="Verdana"/>
          <w:b w:val="0"/>
          <w:bCs w:val="0"/>
          <w:color w:val="000000"/>
          <w:kern w:val="0"/>
          <w:sz w:val="22"/>
          <w:szCs w:val="22"/>
        </w:rPr>
        <w:t>parent and</w:t>
      </w:r>
      <w:r w:rsidRPr="00A75FD3">
        <w:rPr>
          <w:rFonts w:ascii="Verdana" w:hAnsi="Verdana"/>
          <w:b w:val="0"/>
          <w:bCs w:val="0"/>
          <w:color w:val="000000"/>
          <w:kern w:val="0"/>
          <w:sz w:val="22"/>
          <w:szCs w:val="22"/>
        </w:rPr>
        <w:t xml:space="preserve"> child process have the exact copy of address space but it exist separately for the two processes.</w:t>
      </w:r>
    </w:p>
    <w:p w:rsidR="00514F87" w:rsidRDefault="00514F87" w:rsidP="004D5F7E">
      <w:pPr>
        <w:pStyle w:val="Heading1"/>
        <w:shd w:val="clear" w:color="auto" w:fill="FFFFFF"/>
        <w:rPr>
          <w:rFonts w:ascii="Verdana" w:hAnsi="Verdana"/>
          <w:b w:val="0"/>
          <w:bCs w:val="0"/>
          <w:color w:val="000000"/>
          <w:kern w:val="0"/>
          <w:sz w:val="22"/>
          <w:szCs w:val="22"/>
        </w:rPr>
      </w:pPr>
    </w:p>
    <w:p w:rsidR="00514F87" w:rsidRPr="00A75FD3" w:rsidRDefault="00514F87" w:rsidP="004D5F7E">
      <w:pPr>
        <w:pStyle w:val="Heading1"/>
        <w:shd w:val="clear" w:color="auto" w:fill="FFFFFF"/>
        <w:rPr>
          <w:rFonts w:ascii="Verdana" w:hAnsi="Verdana"/>
          <w:b w:val="0"/>
          <w:bCs w:val="0"/>
          <w:color w:val="000000"/>
          <w:kern w:val="0"/>
          <w:sz w:val="22"/>
          <w:szCs w:val="22"/>
        </w:rPr>
      </w:pPr>
    </w:p>
    <w:p w:rsidR="00D738C4" w:rsidRPr="00D738C4" w:rsidRDefault="00D738C4" w:rsidP="00D738C4">
      <w:pPr>
        <w:shd w:val="clear" w:color="auto" w:fill="FFFFFF"/>
        <w:spacing w:after="240" w:line="360" w:lineRule="atLeast"/>
        <w:ind w:left="48" w:right="48"/>
        <w:jc w:val="both"/>
        <w:rPr>
          <w:rFonts w:ascii="Arial" w:eastAsia="Times New Roman" w:hAnsi="Arial" w:cs="Arial"/>
          <w:b/>
          <w:color w:val="FF6347"/>
          <w:kern w:val="36"/>
          <w:sz w:val="28"/>
          <w:szCs w:val="28"/>
        </w:rPr>
      </w:pPr>
      <w:r w:rsidRPr="00D738C4">
        <w:rPr>
          <w:rFonts w:ascii="Arial" w:eastAsia="Times New Roman" w:hAnsi="Arial" w:cs="Arial"/>
          <w:b/>
          <w:color w:val="FF6347"/>
          <w:kern w:val="36"/>
          <w:sz w:val="28"/>
          <w:szCs w:val="28"/>
        </w:rPr>
        <w:lastRenderedPageBreak/>
        <w:t>Deadlock:-</w:t>
      </w:r>
    </w:p>
    <w:p w:rsidR="00D738C4" w:rsidRDefault="00D738C4" w:rsidP="004D5F7E">
      <w:pPr>
        <w:pStyle w:val="Heading1"/>
        <w:shd w:val="clear" w:color="auto" w:fill="FFFFFF"/>
        <w:rPr>
          <w:rFonts w:ascii="Verdana" w:hAnsi="Verdana"/>
          <w:b w:val="0"/>
          <w:bCs w:val="0"/>
          <w:color w:val="000000"/>
          <w:kern w:val="0"/>
          <w:sz w:val="22"/>
          <w:szCs w:val="22"/>
        </w:rPr>
      </w:pPr>
      <w:r w:rsidRPr="00A75FD3">
        <w:rPr>
          <w:rFonts w:ascii="Verdana" w:hAnsi="Verdana"/>
          <w:b w:val="0"/>
          <w:bCs w:val="0"/>
          <w:color w:val="000000"/>
          <w:kern w:val="0"/>
          <w:sz w:val="22"/>
          <w:szCs w:val="22"/>
        </w:rPr>
        <w:t>Deadlock occurs because of </w:t>
      </w:r>
      <w:r w:rsidRPr="00A75FD3">
        <w:rPr>
          <w:rFonts w:ascii="Verdana" w:hAnsi="Verdana"/>
          <w:b w:val="0"/>
          <w:bCs w:val="0"/>
          <w:color w:val="000000"/>
          <w:kern w:val="0"/>
          <w:sz w:val="22"/>
          <w:szCs w:val="22"/>
        </w:rPr>
        <w:br/>
        <w:t>1.no preemption</w:t>
      </w:r>
      <w:r w:rsidRPr="00A75FD3">
        <w:rPr>
          <w:rFonts w:ascii="Verdana" w:hAnsi="Verdana"/>
          <w:b w:val="0"/>
          <w:bCs w:val="0"/>
          <w:color w:val="000000"/>
          <w:kern w:val="0"/>
          <w:sz w:val="22"/>
          <w:szCs w:val="22"/>
        </w:rPr>
        <w:br/>
        <w:t xml:space="preserve">2.circular waiting i.e..when A process is waiting for the resources which are held by </w:t>
      </w:r>
      <w:bookmarkStart w:id="0" w:name="_GoBack"/>
      <w:bookmarkEnd w:id="0"/>
      <w:r w:rsidRPr="00A75FD3">
        <w:rPr>
          <w:rFonts w:ascii="Verdana" w:hAnsi="Verdana"/>
          <w:b w:val="0"/>
          <w:bCs w:val="0"/>
          <w:color w:val="000000"/>
          <w:kern w:val="0"/>
          <w:sz w:val="22"/>
          <w:szCs w:val="22"/>
        </w:rPr>
        <w:t>the processB,which is waiting  for the resources engaged by process A.</w:t>
      </w:r>
    </w:p>
    <w:p w:rsidR="000B0D91" w:rsidRPr="000B0D91" w:rsidRDefault="000B0D91" w:rsidP="000B0D91">
      <w:pPr>
        <w:shd w:val="clear" w:color="auto" w:fill="FFFFFF"/>
        <w:spacing w:after="240" w:line="360" w:lineRule="atLeast"/>
        <w:ind w:left="48" w:right="48"/>
        <w:jc w:val="both"/>
        <w:rPr>
          <w:rFonts w:ascii="Arial" w:eastAsia="Times New Roman" w:hAnsi="Arial" w:cs="Arial"/>
          <w:b/>
          <w:color w:val="FF6347"/>
          <w:kern w:val="36"/>
          <w:sz w:val="28"/>
          <w:szCs w:val="28"/>
        </w:rPr>
      </w:pPr>
      <w:r w:rsidRPr="000B0D91">
        <w:rPr>
          <w:rFonts w:ascii="Arial" w:eastAsia="Times New Roman" w:hAnsi="Arial" w:cs="Arial"/>
          <w:b/>
          <w:color w:val="FF6347"/>
          <w:kern w:val="36"/>
          <w:sz w:val="28"/>
          <w:szCs w:val="28"/>
        </w:rPr>
        <w:t>C Constant Pointers a</w:t>
      </w:r>
      <w:r>
        <w:rPr>
          <w:rFonts w:ascii="Arial" w:eastAsia="Times New Roman" w:hAnsi="Arial" w:cs="Arial"/>
          <w:b/>
          <w:color w:val="FF6347"/>
          <w:kern w:val="36"/>
          <w:sz w:val="28"/>
          <w:szCs w:val="28"/>
        </w:rPr>
        <w:t>nd Pointer to Constants:-</w:t>
      </w:r>
    </w:p>
    <w:p w:rsidR="000B0D91" w:rsidRPr="000B0D91" w:rsidRDefault="000B0D91" w:rsidP="000B0D91">
      <w:pPr>
        <w:pStyle w:val="Heading3"/>
        <w:shd w:val="clear" w:color="auto" w:fill="FFFFFF"/>
        <w:spacing w:before="440" w:after="147" w:line="293" w:lineRule="atLeast"/>
        <w:rPr>
          <w:rFonts w:asciiTheme="minorHAnsi" w:eastAsiaTheme="minorHAnsi" w:hAnsiTheme="minorHAnsi" w:cstheme="minorBidi"/>
          <w:bCs w:val="0"/>
          <w:color w:val="222222"/>
          <w:sz w:val="24"/>
          <w:szCs w:val="24"/>
        </w:rPr>
      </w:pPr>
      <w:r w:rsidRPr="000B0D91">
        <w:rPr>
          <w:rFonts w:asciiTheme="minorHAnsi" w:eastAsiaTheme="minorHAnsi" w:hAnsiTheme="minorHAnsi" w:cstheme="minorBidi"/>
          <w:bCs w:val="0"/>
          <w:color w:val="222222"/>
          <w:sz w:val="24"/>
          <w:szCs w:val="24"/>
        </w:rPr>
        <w:t>Constant Pointers</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Lets first understand what a constant pointer is. A constant pointer is a pointer that cannot change the address its holding. In other words, we can say that once a constant pointer points to a variable then it cannot point to any other variable.</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A constant pointer is declared as follows :</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&lt;type of pointer&gt; * const &lt;name of pointer&gt;</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An example declaration would look like :</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int * const ptr;</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Lets take a small code to illustrate these type of pointers :</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#include&lt;stdio.h&gt;</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int main(void)</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lastRenderedPageBreak/>
        <w:t xml:space="preserve">    int var1 = 0, var2 = 0;</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 xml:space="preserve">    int *const ptr = &amp;var1;</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 xml:space="preserve">    ptr = &amp;var2;</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 xml:space="preserve">    printf("%d\n", *ptr);</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 xml:space="preserve">   return 0;</w:t>
      </w:r>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r w:rsidRPr="000B0D91">
        <w:rPr>
          <w:rFonts w:asciiTheme="minorHAnsi" w:eastAsiaTheme="minorHAnsi" w:hAnsiTheme="minorHAnsi" w:cstheme="minorBidi"/>
          <w:color w:val="222222"/>
          <w:sz w:val="24"/>
          <w:szCs w:val="24"/>
        </w:rPr>
        <w:t>}</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In the above example :</w:t>
      </w:r>
    </w:p>
    <w:p w:rsidR="000B0D91" w:rsidRPr="000B0D91" w:rsidRDefault="000B0D91" w:rsidP="000B0D91">
      <w:pPr>
        <w:numPr>
          <w:ilvl w:val="0"/>
          <w:numId w:val="15"/>
        </w:numPr>
        <w:shd w:val="clear" w:color="auto" w:fill="FFFFFF"/>
        <w:spacing w:after="0" w:line="435" w:lineRule="atLeast"/>
        <w:ind w:left="435"/>
        <w:rPr>
          <w:color w:val="222222"/>
          <w:sz w:val="24"/>
          <w:szCs w:val="24"/>
        </w:rPr>
      </w:pPr>
      <w:r w:rsidRPr="000B0D91">
        <w:rPr>
          <w:color w:val="222222"/>
          <w:sz w:val="24"/>
          <w:szCs w:val="24"/>
        </w:rPr>
        <w:t>We declared two variables var1 and var2</w:t>
      </w:r>
    </w:p>
    <w:p w:rsidR="000B0D91" w:rsidRPr="000B0D91" w:rsidRDefault="000B0D91" w:rsidP="000B0D91">
      <w:pPr>
        <w:numPr>
          <w:ilvl w:val="0"/>
          <w:numId w:val="15"/>
        </w:numPr>
        <w:shd w:val="clear" w:color="auto" w:fill="FFFFFF"/>
        <w:spacing w:after="0" w:line="435" w:lineRule="atLeast"/>
        <w:ind w:left="435"/>
        <w:rPr>
          <w:color w:val="222222"/>
          <w:sz w:val="24"/>
          <w:szCs w:val="24"/>
        </w:rPr>
      </w:pPr>
      <w:r w:rsidRPr="000B0D91">
        <w:rPr>
          <w:color w:val="222222"/>
          <w:sz w:val="24"/>
          <w:szCs w:val="24"/>
        </w:rPr>
        <w:t>A constant pointer ‘ptr’ was declared and made to point var1</w:t>
      </w:r>
    </w:p>
    <w:p w:rsidR="000B0D91" w:rsidRPr="000B0D91" w:rsidRDefault="000B0D91" w:rsidP="000B0D91">
      <w:pPr>
        <w:numPr>
          <w:ilvl w:val="0"/>
          <w:numId w:val="15"/>
        </w:numPr>
        <w:shd w:val="clear" w:color="auto" w:fill="FFFFFF"/>
        <w:spacing w:after="0" w:line="435" w:lineRule="atLeast"/>
        <w:ind w:left="435"/>
        <w:rPr>
          <w:color w:val="222222"/>
          <w:sz w:val="24"/>
          <w:szCs w:val="24"/>
        </w:rPr>
      </w:pPr>
      <w:r w:rsidRPr="000B0D91">
        <w:rPr>
          <w:color w:val="222222"/>
          <w:sz w:val="24"/>
          <w:szCs w:val="24"/>
        </w:rPr>
        <w:t>Next, ptr is made to point var2.</w:t>
      </w:r>
    </w:p>
    <w:p w:rsidR="000B0D91" w:rsidRPr="000B0D91" w:rsidRDefault="000B0D91" w:rsidP="000B0D91">
      <w:pPr>
        <w:numPr>
          <w:ilvl w:val="0"/>
          <w:numId w:val="15"/>
        </w:numPr>
        <w:shd w:val="clear" w:color="auto" w:fill="FFFFFF"/>
        <w:spacing w:after="0" w:line="435" w:lineRule="atLeast"/>
        <w:ind w:left="435"/>
        <w:rPr>
          <w:color w:val="222222"/>
          <w:sz w:val="24"/>
          <w:szCs w:val="24"/>
        </w:rPr>
      </w:pPr>
      <w:r w:rsidRPr="000B0D91">
        <w:rPr>
          <w:color w:val="222222"/>
          <w:sz w:val="24"/>
          <w:szCs w:val="24"/>
        </w:rPr>
        <w:t>Finally, we try to print the value ptr is pointing to.</w:t>
      </w:r>
    </w:p>
    <w:p w:rsidR="000B0D91" w:rsidRP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r w:rsidRPr="000B0D91">
        <w:rPr>
          <w:rFonts w:asciiTheme="minorHAnsi" w:eastAsiaTheme="minorHAnsi" w:hAnsiTheme="minorHAnsi" w:cstheme="minorBidi"/>
          <w:color w:val="222222"/>
        </w:rPr>
        <w:t>So, in a nutshell, we assigned an address to a constant pointer and then tried to change the address by assigning the address of some other variable to the same constant pointer.</w:t>
      </w:r>
    </w:p>
    <w:p w:rsidR="000B0D91" w:rsidRPr="000B0D91" w:rsidRDefault="000B0D91" w:rsidP="000B0D91">
      <w:pPr>
        <w:pStyle w:val="NormalWeb"/>
        <w:shd w:val="clear" w:color="auto" w:fill="FFFFFF"/>
        <w:spacing w:before="0" w:beforeAutospacing="0" w:after="435" w:afterAutospacing="0" w:line="435" w:lineRule="atLeast"/>
        <w:rPr>
          <w:ins w:id="1" w:author="Unknown"/>
          <w:rFonts w:asciiTheme="minorHAnsi" w:eastAsiaTheme="minorHAnsi" w:hAnsiTheme="minorHAnsi" w:cstheme="minorBidi"/>
          <w:color w:val="222222"/>
        </w:rPr>
      </w:pPr>
      <w:ins w:id="2" w:author="Unknown">
        <w:r w:rsidRPr="000B0D91">
          <w:rPr>
            <w:rFonts w:asciiTheme="minorHAnsi" w:eastAsiaTheme="minorHAnsi" w:hAnsiTheme="minorHAnsi" w:cstheme="minorBidi"/>
            <w:color w:val="222222"/>
          </w:rPr>
          <w:t>Lets now compile the program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 w:author="Unknown"/>
          <w:rFonts w:asciiTheme="minorHAnsi" w:eastAsiaTheme="minorHAnsi" w:hAnsiTheme="minorHAnsi" w:cstheme="minorBidi"/>
          <w:color w:val="222222"/>
          <w:sz w:val="24"/>
          <w:szCs w:val="24"/>
        </w:rPr>
      </w:pPr>
      <w:ins w:id="4" w:author="Unknown">
        <w:r w:rsidRPr="000B0D91">
          <w:rPr>
            <w:rFonts w:asciiTheme="minorHAnsi" w:eastAsiaTheme="minorHAnsi" w:hAnsiTheme="minorHAnsi" w:cstheme="minorBidi"/>
            <w:color w:val="222222"/>
            <w:sz w:val="24"/>
            <w:szCs w:val="24"/>
          </w:rPr>
          <w:t>$ gcc -Wall constptr.c -o constptr</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5" w:author="Unknown"/>
          <w:rFonts w:asciiTheme="minorHAnsi" w:eastAsiaTheme="minorHAnsi" w:hAnsiTheme="minorHAnsi" w:cstheme="minorBidi"/>
          <w:color w:val="222222"/>
          <w:sz w:val="24"/>
          <w:szCs w:val="24"/>
        </w:rPr>
      </w:pPr>
      <w:ins w:id="6" w:author="Unknown">
        <w:r w:rsidRPr="000B0D91">
          <w:rPr>
            <w:rFonts w:asciiTheme="minorHAnsi" w:eastAsiaTheme="minorHAnsi" w:hAnsiTheme="minorHAnsi" w:cstheme="minorBidi"/>
            <w:color w:val="222222"/>
            <w:sz w:val="24"/>
            <w:szCs w:val="24"/>
          </w:rPr>
          <w:t>constptr.c: In function ‘main’:</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7" w:author="Unknown"/>
          <w:rFonts w:asciiTheme="minorHAnsi" w:eastAsiaTheme="minorHAnsi" w:hAnsiTheme="minorHAnsi" w:cstheme="minorBidi"/>
          <w:color w:val="222222"/>
          <w:sz w:val="24"/>
          <w:szCs w:val="24"/>
        </w:rPr>
      </w:pPr>
      <w:ins w:id="8" w:author="Unknown">
        <w:r w:rsidRPr="000B0D91">
          <w:rPr>
            <w:rFonts w:asciiTheme="minorHAnsi" w:eastAsiaTheme="minorHAnsi" w:hAnsiTheme="minorHAnsi" w:cstheme="minorBidi"/>
            <w:color w:val="222222"/>
            <w:sz w:val="24"/>
            <w:szCs w:val="24"/>
          </w:rPr>
          <w:lastRenderedPageBreak/>
          <w:t>constptr.c:7: error: assignment of read-only variable ‘ptr’</w:t>
        </w:r>
      </w:ins>
    </w:p>
    <w:p w:rsidR="000B0D91" w:rsidRPr="000B0D91" w:rsidRDefault="000B0D91" w:rsidP="000B0D91">
      <w:pPr>
        <w:pStyle w:val="NormalWeb"/>
        <w:shd w:val="clear" w:color="auto" w:fill="FFFFFF"/>
        <w:spacing w:before="0" w:beforeAutospacing="0" w:after="435" w:afterAutospacing="0" w:line="435" w:lineRule="atLeast"/>
        <w:rPr>
          <w:ins w:id="9" w:author="Unknown"/>
          <w:rFonts w:asciiTheme="minorHAnsi" w:eastAsiaTheme="minorHAnsi" w:hAnsiTheme="minorHAnsi" w:cstheme="minorBidi"/>
          <w:color w:val="222222"/>
        </w:rPr>
      </w:pPr>
      <w:ins w:id="10" w:author="Unknown">
        <w:r w:rsidRPr="000B0D91">
          <w:rPr>
            <w:rFonts w:asciiTheme="minorHAnsi" w:eastAsiaTheme="minorHAnsi" w:hAnsiTheme="minorHAnsi" w:cstheme="minorBidi"/>
            <w:color w:val="222222"/>
          </w:rPr>
          <w:t>So we see that while compiling the compiler complains about ‘ptr’ being a read only variable. This means that we cannot change the value ptr holds. Hence we conclude that a constant pointer which points to a variable cannot be made to point to any other variable.</w:t>
        </w:r>
      </w:ins>
    </w:p>
    <w:p w:rsidR="000B0D91" w:rsidRPr="000B0D91" w:rsidRDefault="000B0D91" w:rsidP="000B0D91">
      <w:pPr>
        <w:pStyle w:val="Heading3"/>
        <w:shd w:val="clear" w:color="auto" w:fill="FFFFFF"/>
        <w:spacing w:before="440" w:after="147" w:line="293" w:lineRule="atLeast"/>
        <w:rPr>
          <w:ins w:id="11" w:author="Unknown"/>
          <w:rFonts w:asciiTheme="minorHAnsi" w:eastAsiaTheme="minorHAnsi" w:hAnsiTheme="minorHAnsi" w:cstheme="minorBidi"/>
          <w:bCs w:val="0"/>
          <w:color w:val="222222"/>
          <w:sz w:val="24"/>
          <w:szCs w:val="24"/>
        </w:rPr>
      </w:pPr>
      <w:ins w:id="12" w:author="Unknown">
        <w:r w:rsidRPr="000B0D91">
          <w:rPr>
            <w:rFonts w:asciiTheme="minorHAnsi" w:eastAsiaTheme="minorHAnsi" w:hAnsiTheme="minorHAnsi" w:cstheme="minorBidi"/>
            <w:bCs w:val="0"/>
            <w:color w:val="222222"/>
            <w:sz w:val="24"/>
            <w:szCs w:val="24"/>
          </w:rPr>
          <w:t>Pointer to Constant</w:t>
        </w:r>
      </w:ins>
    </w:p>
    <w:p w:rsidR="000B0D91" w:rsidRPr="000B0D91" w:rsidRDefault="000B0D91" w:rsidP="000B0D91">
      <w:pPr>
        <w:pStyle w:val="NormalWeb"/>
        <w:shd w:val="clear" w:color="auto" w:fill="FFFFFF"/>
        <w:spacing w:before="0" w:beforeAutospacing="0" w:after="435" w:afterAutospacing="0" w:line="435" w:lineRule="atLeast"/>
        <w:rPr>
          <w:ins w:id="13" w:author="Unknown"/>
          <w:rFonts w:asciiTheme="minorHAnsi" w:eastAsiaTheme="minorHAnsi" w:hAnsiTheme="minorHAnsi" w:cstheme="minorBidi"/>
          <w:color w:val="222222"/>
        </w:rPr>
      </w:pPr>
      <w:ins w:id="14" w:author="Unknown">
        <w:r w:rsidRPr="000B0D91">
          <w:rPr>
            <w:rFonts w:asciiTheme="minorHAnsi" w:eastAsiaTheme="minorHAnsi" w:hAnsiTheme="minorHAnsi" w:cstheme="minorBidi"/>
            <w:color w:val="222222"/>
          </w:rPr>
          <w:t>As evident from the name, a pointer through which one cannot change the value of variable it points is known as a pointer to constant. These type of pointers can change the address they point to but cannot change the value kept at those address.</w:t>
        </w:r>
      </w:ins>
    </w:p>
    <w:p w:rsidR="000B0D91" w:rsidRPr="000B0D91" w:rsidRDefault="000B0D91" w:rsidP="000B0D91">
      <w:pPr>
        <w:pStyle w:val="NormalWeb"/>
        <w:shd w:val="clear" w:color="auto" w:fill="FFFFFF"/>
        <w:spacing w:before="0" w:beforeAutospacing="0" w:after="435" w:afterAutospacing="0" w:line="435" w:lineRule="atLeast"/>
        <w:rPr>
          <w:ins w:id="15" w:author="Unknown"/>
          <w:rFonts w:asciiTheme="minorHAnsi" w:eastAsiaTheme="minorHAnsi" w:hAnsiTheme="minorHAnsi" w:cstheme="minorBidi"/>
          <w:color w:val="222222"/>
        </w:rPr>
      </w:pPr>
      <w:ins w:id="16" w:author="Unknown">
        <w:r w:rsidRPr="000B0D91">
          <w:rPr>
            <w:rFonts w:asciiTheme="minorHAnsi" w:eastAsiaTheme="minorHAnsi" w:hAnsiTheme="minorHAnsi" w:cstheme="minorBidi"/>
            <w:color w:val="222222"/>
          </w:rPr>
          <w:t>A pointer to constant is defined as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17" w:author="Unknown"/>
          <w:rFonts w:asciiTheme="minorHAnsi" w:eastAsiaTheme="minorHAnsi" w:hAnsiTheme="minorHAnsi" w:cstheme="minorBidi"/>
          <w:color w:val="222222"/>
          <w:sz w:val="24"/>
          <w:szCs w:val="24"/>
        </w:rPr>
      </w:pPr>
      <w:ins w:id="18" w:author="Unknown">
        <w:r w:rsidRPr="000B0D91">
          <w:rPr>
            <w:rFonts w:asciiTheme="minorHAnsi" w:eastAsiaTheme="minorHAnsi" w:hAnsiTheme="minorHAnsi" w:cstheme="minorBidi"/>
            <w:color w:val="222222"/>
            <w:sz w:val="24"/>
            <w:szCs w:val="24"/>
          </w:rPr>
          <w:t>const &lt;type of pointer&gt;* &lt;name of pointer&gt;</w:t>
        </w:r>
      </w:ins>
    </w:p>
    <w:p w:rsidR="000B0D91" w:rsidRPr="000B0D91" w:rsidRDefault="000B0D91" w:rsidP="000B0D91">
      <w:pPr>
        <w:pStyle w:val="NormalWeb"/>
        <w:shd w:val="clear" w:color="auto" w:fill="FFFFFF"/>
        <w:spacing w:before="0" w:beforeAutospacing="0" w:after="435" w:afterAutospacing="0" w:line="435" w:lineRule="atLeast"/>
        <w:rPr>
          <w:ins w:id="19" w:author="Unknown"/>
          <w:rFonts w:asciiTheme="minorHAnsi" w:eastAsiaTheme="minorHAnsi" w:hAnsiTheme="minorHAnsi" w:cstheme="minorBidi"/>
          <w:color w:val="222222"/>
        </w:rPr>
      </w:pPr>
      <w:ins w:id="20" w:author="Unknown">
        <w:r w:rsidRPr="000B0D91">
          <w:rPr>
            <w:rFonts w:asciiTheme="minorHAnsi" w:eastAsiaTheme="minorHAnsi" w:hAnsiTheme="minorHAnsi" w:cstheme="minorBidi"/>
            <w:color w:val="222222"/>
          </w:rPr>
          <w:t>An example of definition could be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21" w:author="Unknown"/>
          <w:rFonts w:asciiTheme="minorHAnsi" w:eastAsiaTheme="minorHAnsi" w:hAnsiTheme="minorHAnsi" w:cstheme="minorBidi"/>
          <w:color w:val="222222"/>
          <w:sz w:val="24"/>
          <w:szCs w:val="24"/>
        </w:rPr>
      </w:pPr>
      <w:ins w:id="22" w:author="Unknown">
        <w:r w:rsidRPr="000B0D91">
          <w:rPr>
            <w:rFonts w:asciiTheme="minorHAnsi" w:eastAsiaTheme="minorHAnsi" w:hAnsiTheme="minorHAnsi" w:cstheme="minorBidi"/>
            <w:color w:val="222222"/>
            <w:sz w:val="24"/>
            <w:szCs w:val="24"/>
          </w:rPr>
          <w:t>const int* ptr;</w:t>
        </w:r>
      </w:ins>
    </w:p>
    <w:p w:rsidR="000B0D91" w:rsidRPr="000B0D91" w:rsidRDefault="000B0D91" w:rsidP="000B0D91">
      <w:pPr>
        <w:pStyle w:val="NormalWeb"/>
        <w:shd w:val="clear" w:color="auto" w:fill="FFFFFF"/>
        <w:spacing w:before="0" w:beforeAutospacing="0" w:after="435" w:afterAutospacing="0" w:line="435" w:lineRule="atLeast"/>
        <w:rPr>
          <w:ins w:id="23" w:author="Unknown"/>
          <w:rFonts w:asciiTheme="minorHAnsi" w:eastAsiaTheme="minorHAnsi" w:hAnsiTheme="minorHAnsi" w:cstheme="minorBidi"/>
          <w:color w:val="222222"/>
        </w:rPr>
      </w:pPr>
      <w:ins w:id="24" w:author="Unknown">
        <w:r w:rsidRPr="000B0D91">
          <w:rPr>
            <w:rFonts w:asciiTheme="minorHAnsi" w:eastAsiaTheme="minorHAnsi" w:hAnsiTheme="minorHAnsi" w:cstheme="minorBidi"/>
            <w:color w:val="222222"/>
          </w:rPr>
          <w:t>Lets take a small code to illustrate a pointer to a constant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25" w:author="Unknown"/>
          <w:rFonts w:asciiTheme="minorHAnsi" w:eastAsiaTheme="minorHAnsi" w:hAnsiTheme="minorHAnsi" w:cstheme="minorBidi"/>
          <w:color w:val="222222"/>
          <w:sz w:val="24"/>
          <w:szCs w:val="24"/>
        </w:rPr>
      </w:pPr>
      <w:ins w:id="26" w:author="Unknown">
        <w:r w:rsidRPr="000B0D91">
          <w:rPr>
            <w:rFonts w:asciiTheme="minorHAnsi" w:eastAsiaTheme="minorHAnsi" w:hAnsiTheme="minorHAnsi" w:cstheme="minorBidi"/>
            <w:color w:val="222222"/>
            <w:sz w:val="24"/>
            <w:szCs w:val="24"/>
          </w:rPr>
          <w:t>#include&lt;stdio.h&gt;</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27" w:author="Unknown"/>
          <w:rFonts w:asciiTheme="minorHAnsi" w:eastAsiaTheme="minorHAnsi" w:hAnsiTheme="minorHAnsi" w:cstheme="minorBidi"/>
          <w:color w:val="222222"/>
          <w:sz w:val="24"/>
          <w:szCs w:val="24"/>
        </w:rPr>
      </w:pPr>
      <w:ins w:id="28" w:author="Unknown">
        <w:r w:rsidRPr="000B0D91">
          <w:rPr>
            <w:rFonts w:asciiTheme="minorHAnsi" w:eastAsiaTheme="minorHAnsi" w:hAnsiTheme="minorHAnsi" w:cstheme="minorBidi"/>
            <w:color w:val="222222"/>
            <w:sz w:val="24"/>
            <w:szCs w:val="24"/>
          </w:rPr>
          <w:t>int main(void)</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29" w:author="Unknown"/>
          <w:rFonts w:asciiTheme="minorHAnsi" w:eastAsiaTheme="minorHAnsi" w:hAnsiTheme="minorHAnsi" w:cstheme="minorBidi"/>
          <w:color w:val="222222"/>
          <w:sz w:val="24"/>
          <w:szCs w:val="24"/>
        </w:rPr>
      </w:pPr>
      <w:ins w:id="30" w:author="Unknown">
        <w:r w:rsidRPr="000B0D91">
          <w:rPr>
            <w:rFonts w:asciiTheme="minorHAnsi" w:eastAsiaTheme="minorHAnsi" w:hAnsiTheme="minorHAnsi" w:cstheme="minorBidi"/>
            <w:color w:val="222222"/>
            <w:sz w:val="24"/>
            <w:szCs w:val="24"/>
          </w:rPr>
          <w:lastRenderedPageBreak/>
          <w:t>{</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1" w:author="Unknown"/>
          <w:rFonts w:asciiTheme="minorHAnsi" w:eastAsiaTheme="minorHAnsi" w:hAnsiTheme="minorHAnsi" w:cstheme="minorBidi"/>
          <w:color w:val="222222"/>
          <w:sz w:val="24"/>
          <w:szCs w:val="24"/>
        </w:rPr>
      </w:pPr>
      <w:ins w:id="32" w:author="Unknown">
        <w:r w:rsidRPr="000B0D91">
          <w:rPr>
            <w:rFonts w:asciiTheme="minorHAnsi" w:eastAsiaTheme="minorHAnsi" w:hAnsiTheme="minorHAnsi" w:cstheme="minorBidi"/>
            <w:color w:val="222222"/>
            <w:sz w:val="24"/>
            <w:szCs w:val="24"/>
          </w:rPr>
          <w:t xml:space="preserve">    int var1 = 0;</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3" w:author="Unknown"/>
          <w:rFonts w:asciiTheme="minorHAnsi" w:eastAsiaTheme="minorHAnsi" w:hAnsiTheme="minorHAnsi" w:cstheme="minorBidi"/>
          <w:color w:val="222222"/>
          <w:sz w:val="24"/>
          <w:szCs w:val="24"/>
        </w:rPr>
      </w:pPr>
      <w:ins w:id="34" w:author="Unknown">
        <w:r w:rsidRPr="000B0D91">
          <w:rPr>
            <w:rFonts w:asciiTheme="minorHAnsi" w:eastAsiaTheme="minorHAnsi" w:hAnsiTheme="minorHAnsi" w:cstheme="minorBidi"/>
            <w:color w:val="222222"/>
            <w:sz w:val="24"/>
            <w:szCs w:val="24"/>
          </w:rPr>
          <w:t xml:space="preserve">    const int* ptr = &amp;var1;</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5" w:author="Unknown"/>
          <w:rFonts w:asciiTheme="minorHAnsi" w:eastAsiaTheme="minorHAnsi" w:hAnsiTheme="minorHAnsi" w:cstheme="minorBidi"/>
          <w:color w:val="222222"/>
          <w:sz w:val="24"/>
          <w:szCs w:val="24"/>
        </w:rPr>
      </w:pPr>
      <w:ins w:id="36" w:author="Unknown">
        <w:r w:rsidRPr="000B0D91">
          <w:rPr>
            <w:rFonts w:asciiTheme="minorHAnsi" w:eastAsiaTheme="minorHAnsi" w:hAnsiTheme="minorHAnsi" w:cstheme="minorBidi"/>
            <w:color w:val="222222"/>
            <w:sz w:val="24"/>
            <w:szCs w:val="24"/>
          </w:rPr>
          <w:t xml:space="preserve">    *ptr = 1;</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7" w:author="Unknown"/>
          <w:rFonts w:asciiTheme="minorHAnsi" w:eastAsiaTheme="minorHAnsi" w:hAnsiTheme="minorHAnsi" w:cstheme="minorBidi"/>
          <w:color w:val="222222"/>
          <w:sz w:val="24"/>
          <w:szCs w:val="24"/>
        </w:rPr>
      </w:pPr>
      <w:ins w:id="38" w:author="Unknown">
        <w:r w:rsidRPr="000B0D91">
          <w:rPr>
            <w:rFonts w:asciiTheme="minorHAnsi" w:eastAsiaTheme="minorHAnsi" w:hAnsiTheme="minorHAnsi" w:cstheme="minorBidi"/>
            <w:color w:val="222222"/>
            <w:sz w:val="24"/>
            <w:szCs w:val="24"/>
          </w:rPr>
          <w:t xml:space="preserve">    printf("%d\n", *ptr);</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39" w:author="Unknown"/>
          <w:rFonts w:asciiTheme="minorHAnsi" w:eastAsiaTheme="minorHAnsi" w:hAnsiTheme="minorHAnsi" w:cstheme="minorBidi"/>
          <w:color w:val="222222"/>
          <w:sz w:val="24"/>
          <w:szCs w:val="24"/>
        </w:rPr>
      </w:pPr>
      <w:ins w:id="40" w:author="Unknown">
        <w:r w:rsidRPr="000B0D91">
          <w:rPr>
            <w:rFonts w:asciiTheme="minorHAnsi" w:eastAsiaTheme="minorHAnsi" w:hAnsiTheme="minorHAnsi" w:cstheme="minorBidi"/>
            <w:color w:val="222222"/>
            <w:sz w:val="24"/>
            <w:szCs w:val="24"/>
          </w:rPr>
          <w:t xml:space="preserve">    return 0;</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41" w:author="Unknown"/>
          <w:rFonts w:asciiTheme="minorHAnsi" w:eastAsiaTheme="minorHAnsi" w:hAnsiTheme="minorHAnsi" w:cstheme="minorBidi"/>
          <w:color w:val="222222"/>
          <w:sz w:val="24"/>
          <w:szCs w:val="24"/>
        </w:rPr>
      </w:pPr>
      <w:ins w:id="42" w:author="Unknown">
        <w:r w:rsidRPr="000B0D91">
          <w:rPr>
            <w:rFonts w:asciiTheme="minorHAnsi" w:eastAsiaTheme="minorHAnsi" w:hAnsiTheme="minorHAnsi" w:cstheme="minorBidi"/>
            <w:color w:val="222222"/>
            <w:sz w:val="24"/>
            <w:szCs w:val="24"/>
          </w:rPr>
          <w:t>}</w:t>
        </w:r>
      </w:ins>
    </w:p>
    <w:p w:rsidR="000B0D91" w:rsidRPr="000B0D91" w:rsidRDefault="000B0D91" w:rsidP="000B0D91">
      <w:pPr>
        <w:pStyle w:val="NormalWeb"/>
        <w:shd w:val="clear" w:color="auto" w:fill="FFFFFF"/>
        <w:spacing w:before="0" w:beforeAutospacing="0" w:after="435" w:afterAutospacing="0" w:line="435" w:lineRule="atLeast"/>
        <w:rPr>
          <w:ins w:id="43" w:author="Unknown"/>
          <w:rFonts w:asciiTheme="minorHAnsi" w:eastAsiaTheme="minorHAnsi" w:hAnsiTheme="minorHAnsi" w:cstheme="minorBidi"/>
          <w:color w:val="222222"/>
        </w:rPr>
      </w:pPr>
      <w:ins w:id="44" w:author="Unknown">
        <w:r w:rsidRPr="000B0D91">
          <w:rPr>
            <w:rFonts w:asciiTheme="minorHAnsi" w:eastAsiaTheme="minorHAnsi" w:hAnsiTheme="minorHAnsi" w:cstheme="minorBidi"/>
            <w:color w:val="222222"/>
          </w:rPr>
          <w:t>In the code above :</w:t>
        </w:r>
      </w:ins>
    </w:p>
    <w:p w:rsidR="000B0D91" w:rsidRPr="000B0D91" w:rsidRDefault="000B0D91" w:rsidP="000B0D91">
      <w:pPr>
        <w:numPr>
          <w:ilvl w:val="0"/>
          <w:numId w:val="16"/>
        </w:numPr>
        <w:shd w:val="clear" w:color="auto" w:fill="FFFFFF"/>
        <w:spacing w:after="0" w:line="435" w:lineRule="atLeast"/>
        <w:ind w:left="435"/>
        <w:rPr>
          <w:ins w:id="45" w:author="Unknown"/>
          <w:color w:val="222222"/>
          <w:sz w:val="24"/>
          <w:szCs w:val="24"/>
          <w:u w:val="single"/>
        </w:rPr>
      </w:pPr>
      <w:ins w:id="46" w:author="Unknown">
        <w:r w:rsidRPr="000B0D91">
          <w:rPr>
            <w:color w:val="222222"/>
            <w:sz w:val="24"/>
            <w:szCs w:val="24"/>
            <w:u w:val="single"/>
          </w:rPr>
          <w:t>We defined a variable var1 with value 0</w:t>
        </w:r>
      </w:ins>
    </w:p>
    <w:p w:rsidR="000B0D91" w:rsidRPr="000B0D91" w:rsidRDefault="000B0D91" w:rsidP="000B0D91">
      <w:pPr>
        <w:numPr>
          <w:ilvl w:val="0"/>
          <w:numId w:val="16"/>
        </w:numPr>
        <w:shd w:val="clear" w:color="auto" w:fill="FFFFFF"/>
        <w:spacing w:after="0" w:line="435" w:lineRule="atLeast"/>
        <w:ind w:left="435"/>
        <w:rPr>
          <w:ins w:id="47" w:author="Unknown"/>
          <w:color w:val="222222"/>
          <w:sz w:val="24"/>
          <w:szCs w:val="24"/>
          <w:u w:val="single"/>
        </w:rPr>
      </w:pPr>
      <w:ins w:id="48" w:author="Unknown">
        <w:r w:rsidRPr="000B0D91">
          <w:rPr>
            <w:color w:val="222222"/>
            <w:sz w:val="24"/>
            <w:szCs w:val="24"/>
            <w:u w:val="single"/>
          </w:rPr>
          <w:t>we defined a pointer to a constant which points to variable var1</w:t>
        </w:r>
      </w:ins>
    </w:p>
    <w:p w:rsidR="000B0D91" w:rsidRPr="000B0D91" w:rsidRDefault="000B0D91" w:rsidP="000B0D91">
      <w:pPr>
        <w:numPr>
          <w:ilvl w:val="0"/>
          <w:numId w:val="16"/>
        </w:numPr>
        <w:shd w:val="clear" w:color="auto" w:fill="FFFFFF"/>
        <w:spacing w:after="0" w:line="435" w:lineRule="atLeast"/>
        <w:ind w:left="435"/>
        <w:rPr>
          <w:ins w:id="49" w:author="Unknown"/>
          <w:color w:val="222222"/>
          <w:sz w:val="24"/>
          <w:szCs w:val="24"/>
          <w:u w:val="single"/>
        </w:rPr>
      </w:pPr>
      <w:ins w:id="50" w:author="Unknown">
        <w:r w:rsidRPr="000B0D91">
          <w:rPr>
            <w:color w:val="222222"/>
            <w:sz w:val="24"/>
            <w:szCs w:val="24"/>
            <w:u w:val="single"/>
          </w:rPr>
          <w:t>Now, through this pointer we tried to change the value of var1</w:t>
        </w:r>
      </w:ins>
    </w:p>
    <w:p w:rsidR="000B0D91" w:rsidRPr="000B0D91" w:rsidRDefault="000B0D91" w:rsidP="000B0D91">
      <w:pPr>
        <w:numPr>
          <w:ilvl w:val="0"/>
          <w:numId w:val="16"/>
        </w:numPr>
        <w:shd w:val="clear" w:color="auto" w:fill="FFFFFF"/>
        <w:spacing w:after="0" w:line="435" w:lineRule="atLeast"/>
        <w:ind w:left="435"/>
        <w:rPr>
          <w:ins w:id="51" w:author="Unknown"/>
          <w:color w:val="222222"/>
          <w:sz w:val="24"/>
          <w:szCs w:val="24"/>
          <w:u w:val="single"/>
        </w:rPr>
      </w:pPr>
      <w:ins w:id="52" w:author="Unknown">
        <w:r w:rsidRPr="000B0D91">
          <w:rPr>
            <w:color w:val="222222"/>
            <w:sz w:val="24"/>
            <w:szCs w:val="24"/>
            <w:u w:val="single"/>
          </w:rPr>
          <w:t>Used printf to print the new value.</w:t>
        </w:r>
      </w:ins>
    </w:p>
    <w:p w:rsid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ins w:id="53" w:author="Unknown">
        <w:r w:rsidRPr="000B0D91">
          <w:rPr>
            <w:rFonts w:asciiTheme="minorHAnsi" w:eastAsiaTheme="minorHAnsi" w:hAnsiTheme="minorHAnsi" w:cstheme="minorBidi"/>
            <w:color w:val="222222"/>
          </w:rPr>
          <w:t>Now, when the above program is compiled :</w:t>
        </w:r>
      </w:ins>
    </w:p>
    <w:p w:rsidR="000B0D91" w:rsidRDefault="000B0D91" w:rsidP="000B0D91">
      <w:pPr>
        <w:pStyle w:val="NormalWeb"/>
        <w:shd w:val="clear" w:color="auto" w:fill="FFFFFF"/>
        <w:spacing w:before="0" w:beforeAutospacing="0" w:after="435" w:afterAutospacing="0" w:line="435" w:lineRule="atLeast"/>
        <w:rPr>
          <w:rFonts w:asciiTheme="minorHAnsi" w:eastAsiaTheme="minorHAnsi" w:hAnsiTheme="minorHAnsi" w:cstheme="minorBidi"/>
          <w:color w:val="222222"/>
        </w:rPr>
      </w:pPr>
      <w:ins w:id="54" w:author="Unknown">
        <w:r w:rsidRPr="000B0D91">
          <w:rPr>
            <w:rFonts w:asciiTheme="minorHAnsi" w:eastAsiaTheme="minorHAnsi" w:hAnsiTheme="minorHAnsi" w:cstheme="minorBidi"/>
            <w:color w:val="222222"/>
          </w:rPr>
          <w:t>$ gcc -Wall constptr.c -o constptr</w:t>
        </w:r>
      </w:ins>
    </w:p>
    <w:p w:rsidR="000B0D91" w:rsidRPr="000B0D91" w:rsidRDefault="000B0D91" w:rsidP="000B0D91">
      <w:pPr>
        <w:pStyle w:val="NormalWeb"/>
        <w:shd w:val="clear" w:color="auto" w:fill="FFFFFF"/>
        <w:spacing w:before="0" w:beforeAutospacing="0" w:after="435" w:afterAutospacing="0" w:line="435" w:lineRule="atLeast"/>
        <w:rPr>
          <w:ins w:id="55" w:author="Unknown"/>
          <w:rFonts w:asciiTheme="minorHAnsi" w:eastAsiaTheme="minorHAnsi" w:hAnsiTheme="minorHAnsi" w:cstheme="minorBidi"/>
          <w:color w:val="222222"/>
        </w:rPr>
      </w:pPr>
      <w:ins w:id="56" w:author="Unknown">
        <w:r w:rsidRPr="000B0D91">
          <w:rPr>
            <w:rFonts w:asciiTheme="minorHAnsi" w:eastAsiaTheme="minorHAnsi" w:hAnsiTheme="minorHAnsi" w:cstheme="minorBidi"/>
            <w:color w:val="222222"/>
          </w:rPr>
          <w:t>constptr.c: In function ‘main’:</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57" w:author="Unknown"/>
          <w:rFonts w:asciiTheme="minorHAnsi" w:eastAsiaTheme="minorHAnsi" w:hAnsiTheme="minorHAnsi" w:cstheme="minorBidi"/>
          <w:color w:val="222222"/>
          <w:sz w:val="24"/>
          <w:szCs w:val="24"/>
        </w:rPr>
      </w:pPr>
      <w:ins w:id="58" w:author="Unknown">
        <w:r w:rsidRPr="000B0D91">
          <w:rPr>
            <w:rFonts w:asciiTheme="minorHAnsi" w:eastAsiaTheme="minorHAnsi" w:hAnsiTheme="minorHAnsi" w:cstheme="minorBidi"/>
            <w:color w:val="222222"/>
            <w:sz w:val="24"/>
            <w:szCs w:val="24"/>
          </w:rPr>
          <w:t>constptr.c:7: error: assignment of read-only location ‘*ptr’</w:t>
        </w:r>
      </w:ins>
    </w:p>
    <w:p w:rsidR="000B0D91" w:rsidRPr="000B0D91" w:rsidRDefault="000B0D91" w:rsidP="000B0D91">
      <w:pPr>
        <w:pStyle w:val="NormalWeb"/>
        <w:shd w:val="clear" w:color="auto" w:fill="FFFFFF"/>
        <w:spacing w:before="0" w:beforeAutospacing="0" w:after="435" w:afterAutospacing="0" w:line="435" w:lineRule="atLeast"/>
        <w:rPr>
          <w:ins w:id="59" w:author="Unknown"/>
          <w:rFonts w:asciiTheme="minorHAnsi" w:eastAsiaTheme="minorHAnsi" w:hAnsiTheme="minorHAnsi" w:cstheme="minorBidi"/>
          <w:color w:val="222222"/>
        </w:rPr>
      </w:pPr>
      <w:ins w:id="60" w:author="Unknown">
        <w:r w:rsidRPr="000B0D91">
          <w:rPr>
            <w:rFonts w:asciiTheme="minorHAnsi" w:eastAsiaTheme="minorHAnsi" w:hAnsiTheme="minorHAnsi" w:cstheme="minorBidi"/>
            <w:color w:val="222222"/>
          </w:rPr>
          <w:lastRenderedPageBreak/>
          <w:t>So we see that the compiler complains about ‘*ptr’ being read-only. This means that we cannot change the value using pointer ‘ptr’ since it is defined a pointer to a constant.</w:t>
        </w:r>
      </w:ins>
    </w:p>
    <w:p w:rsidR="000B0D91" w:rsidRPr="000B0D91" w:rsidRDefault="000B0D91" w:rsidP="000B0D91">
      <w:pPr>
        <w:pStyle w:val="Heading3"/>
        <w:shd w:val="clear" w:color="auto" w:fill="FFFFFF"/>
        <w:spacing w:before="440" w:after="147" w:line="293" w:lineRule="atLeast"/>
        <w:rPr>
          <w:ins w:id="61" w:author="Unknown"/>
          <w:rFonts w:asciiTheme="minorHAnsi" w:eastAsiaTheme="minorHAnsi" w:hAnsiTheme="minorHAnsi" w:cstheme="minorBidi"/>
          <w:b w:val="0"/>
          <w:bCs w:val="0"/>
          <w:color w:val="222222"/>
          <w:sz w:val="24"/>
          <w:szCs w:val="24"/>
        </w:rPr>
      </w:pPr>
      <w:ins w:id="62" w:author="Unknown">
        <w:r w:rsidRPr="000B0D91">
          <w:rPr>
            <w:rFonts w:asciiTheme="minorHAnsi" w:eastAsiaTheme="minorHAnsi" w:hAnsiTheme="minorHAnsi" w:cstheme="minorBidi"/>
            <w:b w:val="0"/>
            <w:bCs w:val="0"/>
            <w:color w:val="222222"/>
            <w:sz w:val="24"/>
            <w:szCs w:val="24"/>
          </w:rPr>
          <w:t>Constant Pointer to a Constant</w:t>
        </w:r>
      </w:ins>
    </w:p>
    <w:p w:rsidR="000B0D91" w:rsidRPr="000B0D91" w:rsidRDefault="000B0D91" w:rsidP="000B0D91">
      <w:pPr>
        <w:pStyle w:val="NormalWeb"/>
        <w:shd w:val="clear" w:color="auto" w:fill="FFFFFF"/>
        <w:spacing w:before="0" w:beforeAutospacing="0" w:after="435" w:afterAutospacing="0" w:line="435" w:lineRule="atLeast"/>
        <w:rPr>
          <w:ins w:id="63" w:author="Unknown"/>
          <w:rFonts w:asciiTheme="minorHAnsi" w:eastAsiaTheme="minorHAnsi" w:hAnsiTheme="minorHAnsi" w:cstheme="minorBidi"/>
          <w:color w:val="222222"/>
        </w:rPr>
      </w:pPr>
      <w:ins w:id="64" w:author="Unknown">
        <w:r w:rsidRPr="000B0D91">
          <w:rPr>
            <w:rFonts w:asciiTheme="minorHAnsi" w:eastAsiaTheme="minorHAnsi" w:hAnsiTheme="minorHAnsi" w:cstheme="minorBidi"/>
            <w:color w:val="222222"/>
          </w:rPr>
          <w:t>If you have understood the above two types then this one is very easy to understand as its a mixture of the above two types of pointers. A constant pointer to constant is a pointer that can neither change the address its pointing to and nor it can change the value kept at that address.</w:t>
        </w:r>
      </w:ins>
    </w:p>
    <w:p w:rsidR="000B0D91" w:rsidRPr="000B0D91" w:rsidRDefault="000B0D91" w:rsidP="000B0D91">
      <w:pPr>
        <w:pStyle w:val="NormalWeb"/>
        <w:shd w:val="clear" w:color="auto" w:fill="FFFFFF"/>
        <w:spacing w:before="0" w:beforeAutospacing="0" w:after="435" w:afterAutospacing="0" w:line="435" w:lineRule="atLeast"/>
        <w:rPr>
          <w:ins w:id="65" w:author="Unknown"/>
          <w:rFonts w:asciiTheme="minorHAnsi" w:eastAsiaTheme="minorHAnsi" w:hAnsiTheme="minorHAnsi" w:cstheme="minorBidi"/>
          <w:color w:val="222222"/>
        </w:rPr>
      </w:pPr>
      <w:ins w:id="66" w:author="Unknown">
        <w:r w:rsidRPr="000B0D91">
          <w:rPr>
            <w:rFonts w:asciiTheme="minorHAnsi" w:eastAsiaTheme="minorHAnsi" w:hAnsiTheme="minorHAnsi" w:cstheme="minorBidi"/>
            <w:color w:val="222222"/>
          </w:rPr>
          <w:t>A constant pointer to constant is defined as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67" w:author="Unknown"/>
          <w:rFonts w:asciiTheme="minorHAnsi" w:eastAsiaTheme="minorHAnsi" w:hAnsiTheme="minorHAnsi" w:cstheme="minorBidi"/>
          <w:color w:val="222222"/>
          <w:sz w:val="24"/>
          <w:szCs w:val="24"/>
        </w:rPr>
      </w:pPr>
      <w:ins w:id="68" w:author="Unknown">
        <w:r w:rsidRPr="000B0D91">
          <w:rPr>
            <w:rFonts w:asciiTheme="minorHAnsi" w:eastAsiaTheme="minorHAnsi" w:hAnsiTheme="minorHAnsi" w:cstheme="minorBidi"/>
            <w:color w:val="222222"/>
            <w:sz w:val="24"/>
            <w:szCs w:val="24"/>
          </w:rPr>
          <w:t>const &lt;type of pointer&gt;* const &lt;name of pointer&gt;</w:t>
        </w:r>
      </w:ins>
    </w:p>
    <w:p w:rsidR="000B0D91" w:rsidRPr="000B0D91" w:rsidRDefault="000B0D91" w:rsidP="000B0D91">
      <w:pPr>
        <w:pStyle w:val="NormalWeb"/>
        <w:shd w:val="clear" w:color="auto" w:fill="FFFFFF"/>
        <w:spacing w:before="0" w:beforeAutospacing="0" w:after="435" w:afterAutospacing="0" w:line="435" w:lineRule="atLeast"/>
        <w:rPr>
          <w:ins w:id="69" w:author="Unknown"/>
          <w:rFonts w:asciiTheme="minorHAnsi" w:eastAsiaTheme="minorHAnsi" w:hAnsiTheme="minorHAnsi" w:cstheme="minorBidi"/>
          <w:color w:val="222222"/>
        </w:rPr>
      </w:pPr>
      <w:ins w:id="70" w:author="Unknown">
        <w:r w:rsidRPr="000B0D91">
          <w:rPr>
            <w:rFonts w:asciiTheme="minorHAnsi" w:eastAsiaTheme="minorHAnsi" w:hAnsiTheme="minorHAnsi" w:cstheme="minorBidi"/>
            <w:color w:val="222222"/>
          </w:rPr>
          <w:t>for example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71" w:author="Unknown"/>
          <w:rFonts w:asciiTheme="minorHAnsi" w:eastAsiaTheme="minorHAnsi" w:hAnsiTheme="minorHAnsi" w:cstheme="minorBidi"/>
          <w:color w:val="222222"/>
          <w:sz w:val="24"/>
          <w:szCs w:val="24"/>
        </w:rPr>
      </w:pPr>
      <w:ins w:id="72" w:author="Unknown">
        <w:r w:rsidRPr="000B0D91">
          <w:rPr>
            <w:rFonts w:asciiTheme="minorHAnsi" w:eastAsiaTheme="minorHAnsi" w:hAnsiTheme="minorHAnsi" w:cstheme="minorBidi"/>
            <w:color w:val="222222"/>
            <w:sz w:val="24"/>
            <w:szCs w:val="24"/>
          </w:rPr>
          <w:t>const int* const ptr;</w:t>
        </w:r>
      </w:ins>
    </w:p>
    <w:p w:rsidR="000B0D91" w:rsidRPr="000B0D91" w:rsidRDefault="000B0D91" w:rsidP="000B0D91">
      <w:pPr>
        <w:pStyle w:val="NormalWeb"/>
        <w:shd w:val="clear" w:color="auto" w:fill="FFFFFF"/>
        <w:spacing w:before="0" w:beforeAutospacing="0" w:after="435" w:afterAutospacing="0" w:line="435" w:lineRule="atLeast"/>
        <w:rPr>
          <w:ins w:id="73" w:author="Unknown"/>
          <w:rFonts w:asciiTheme="minorHAnsi" w:eastAsiaTheme="minorHAnsi" w:hAnsiTheme="minorHAnsi" w:cstheme="minorBidi"/>
          <w:color w:val="222222"/>
        </w:rPr>
      </w:pPr>
      <w:ins w:id="74" w:author="Unknown">
        <w:r w:rsidRPr="000B0D91">
          <w:rPr>
            <w:rFonts w:asciiTheme="minorHAnsi" w:eastAsiaTheme="minorHAnsi" w:hAnsiTheme="minorHAnsi" w:cstheme="minorBidi"/>
            <w:color w:val="222222"/>
          </w:rPr>
          <w:t>Lets look at a piece of code to understand this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75" w:author="Unknown"/>
          <w:rFonts w:asciiTheme="minorHAnsi" w:eastAsiaTheme="minorHAnsi" w:hAnsiTheme="minorHAnsi" w:cstheme="minorBidi"/>
          <w:color w:val="222222"/>
          <w:sz w:val="24"/>
          <w:szCs w:val="24"/>
        </w:rPr>
      </w:pPr>
      <w:ins w:id="76" w:author="Unknown">
        <w:r w:rsidRPr="000B0D91">
          <w:rPr>
            <w:rFonts w:asciiTheme="minorHAnsi" w:eastAsiaTheme="minorHAnsi" w:hAnsiTheme="minorHAnsi" w:cstheme="minorBidi"/>
            <w:color w:val="222222"/>
            <w:sz w:val="24"/>
            <w:szCs w:val="24"/>
          </w:rPr>
          <w:t>#include&lt;stdio.h&gt;</w:t>
        </w:r>
      </w:ins>
    </w:p>
    <w:p w:rsid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ins w:id="77" w:author="Unknown">
        <w:r w:rsidRPr="000B0D91">
          <w:rPr>
            <w:rFonts w:asciiTheme="minorHAnsi" w:eastAsiaTheme="minorHAnsi" w:hAnsiTheme="minorHAnsi" w:cstheme="minorBidi"/>
            <w:color w:val="222222"/>
            <w:sz w:val="24"/>
            <w:szCs w:val="24"/>
          </w:rPr>
          <w:t>int main(void)</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78" w:author="Unknown"/>
          <w:rFonts w:asciiTheme="minorHAnsi" w:eastAsiaTheme="minorHAnsi" w:hAnsiTheme="minorHAnsi" w:cstheme="minorBidi"/>
          <w:color w:val="222222"/>
          <w:sz w:val="24"/>
          <w:szCs w:val="24"/>
        </w:rPr>
      </w:pPr>
      <w:ins w:id="79" w:author="Unknown">
        <w:r w:rsidRPr="000B0D91">
          <w:rPr>
            <w:rFonts w:asciiTheme="minorHAnsi" w:eastAsiaTheme="minorHAnsi" w:hAnsiTheme="minorHAnsi" w:cstheme="minorBidi"/>
            <w:color w:val="222222"/>
            <w:sz w:val="24"/>
            <w:szCs w:val="24"/>
          </w:rPr>
          <w:t>{</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80" w:author="Unknown"/>
          <w:rFonts w:asciiTheme="minorHAnsi" w:eastAsiaTheme="minorHAnsi" w:hAnsiTheme="minorHAnsi" w:cstheme="minorBidi"/>
          <w:color w:val="222222"/>
          <w:sz w:val="24"/>
          <w:szCs w:val="24"/>
        </w:rPr>
      </w:pPr>
      <w:ins w:id="81" w:author="Unknown">
        <w:r w:rsidRPr="000B0D91">
          <w:rPr>
            <w:rFonts w:asciiTheme="minorHAnsi" w:eastAsiaTheme="minorHAnsi" w:hAnsiTheme="minorHAnsi" w:cstheme="minorBidi"/>
            <w:color w:val="222222"/>
            <w:sz w:val="24"/>
            <w:szCs w:val="24"/>
          </w:rPr>
          <w:t xml:space="preserve">    int var1 = 0,var2 = 0;</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82" w:author="Unknown"/>
          <w:rFonts w:asciiTheme="minorHAnsi" w:eastAsiaTheme="minorHAnsi" w:hAnsiTheme="minorHAnsi" w:cstheme="minorBidi"/>
          <w:color w:val="222222"/>
          <w:sz w:val="24"/>
          <w:szCs w:val="24"/>
        </w:rPr>
      </w:pPr>
      <w:ins w:id="83" w:author="Unknown">
        <w:r w:rsidRPr="000B0D91">
          <w:rPr>
            <w:rFonts w:asciiTheme="minorHAnsi" w:eastAsiaTheme="minorHAnsi" w:hAnsiTheme="minorHAnsi" w:cstheme="minorBidi"/>
            <w:color w:val="222222"/>
            <w:sz w:val="24"/>
            <w:szCs w:val="24"/>
          </w:rPr>
          <w:t xml:space="preserve">    const int* const ptr = &amp;var1;</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84" w:author="Unknown"/>
          <w:rFonts w:asciiTheme="minorHAnsi" w:eastAsiaTheme="minorHAnsi" w:hAnsiTheme="minorHAnsi" w:cstheme="minorBidi"/>
          <w:color w:val="222222"/>
          <w:sz w:val="24"/>
          <w:szCs w:val="24"/>
        </w:rPr>
      </w:pPr>
      <w:ins w:id="85" w:author="Unknown">
        <w:r w:rsidRPr="000B0D91">
          <w:rPr>
            <w:rFonts w:asciiTheme="minorHAnsi" w:eastAsiaTheme="minorHAnsi" w:hAnsiTheme="minorHAnsi" w:cstheme="minorBidi"/>
            <w:color w:val="222222"/>
            <w:sz w:val="24"/>
            <w:szCs w:val="24"/>
          </w:rPr>
          <w:lastRenderedPageBreak/>
          <w:t xml:space="preserve">    *ptr = 1;</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86" w:author="Unknown"/>
          <w:rFonts w:asciiTheme="minorHAnsi" w:eastAsiaTheme="minorHAnsi" w:hAnsiTheme="minorHAnsi" w:cstheme="minorBidi"/>
          <w:color w:val="222222"/>
          <w:sz w:val="24"/>
          <w:szCs w:val="24"/>
        </w:rPr>
      </w:pPr>
      <w:ins w:id="87" w:author="Unknown">
        <w:r w:rsidRPr="000B0D91">
          <w:rPr>
            <w:rFonts w:asciiTheme="minorHAnsi" w:eastAsiaTheme="minorHAnsi" w:hAnsiTheme="minorHAnsi" w:cstheme="minorBidi"/>
            <w:color w:val="222222"/>
            <w:sz w:val="24"/>
            <w:szCs w:val="24"/>
          </w:rPr>
          <w:t xml:space="preserve">    ptr = &amp;var2;</w:t>
        </w:r>
      </w:ins>
    </w:p>
    <w:p w:rsid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rFonts w:asciiTheme="minorHAnsi" w:eastAsiaTheme="minorHAnsi" w:hAnsiTheme="minorHAnsi" w:cstheme="minorBidi"/>
          <w:color w:val="222222"/>
          <w:sz w:val="24"/>
          <w:szCs w:val="24"/>
        </w:rPr>
      </w:pPr>
      <w:ins w:id="88" w:author="Unknown">
        <w:r w:rsidRPr="000B0D91">
          <w:rPr>
            <w:rFonts w:asciiTheme="minorHAnsi" w:eastAsiaTheme="minorHAnsi" w:hAnsiTheme="minorHAnsi" w:cstheme="minorBidi"/>
            <w:color w:val="222222"/>
            <w:sz w:val="24"/>
            <w:szCs w:val="24"/>
          </w:rPr>
          <w:t xml:space="preserve">    printf("%d\n", *ptr);</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89" w:author="Unknown"/>
          <w:rFonts w:asciiTheme="minorHAnsi" w:eastAsiaTheme="minorHAnsi" w:hAnsiTheme="minorHAnsi" w:cstheme="minorBidi"/>
          <w:color w:val="222222"/>
          <w:sz w:val="24"/>
          <w:szCs w:val="24"/>
        </w:rPr>
      </w:pPr>
      <w:ins w:id="90" w:author="Unknown">
        <w:r w:rsidRPr="000B0D91">
          <w:rPr>
            <w:rFonts w:asciiTheme="minorHAnsi" w:eastAsiaTheme="minorHAnsi" w:hAnsiTheme="minorHAnsi" w:cstheme="minorBidi"/>
            <w:color w:val="222222"/>
            <w:sz w:val="24"/>
            <w:szCs w:val="24"/>
          </w:rPr>
          <w:t xml:space="preserve">  return 0;</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91" w:author="Unknown"/>
          <w:rFonts w:asciiTheme="minorHAnsi" w:eastAsiaTheme="minorHAnsi" w:hAnsiTheme="minorHAnsi" w:cstheme="minorBidi"/>
          <w:color w:val="222222"/>
          <w:sz w:val="24"/>
          <w:szCs w:val="24"/>
        </w:rPr>
      </w:pPr>
      <w:ins w:id="92" w:author="Unknown">
        <w:r w:rsidRPr="000B0D91">
          <w:rPr>
            <w:rFonts w:asciiTheme="minorHAnsi" w:eastAsiaTheme="minorHAnsi" w:hAnsiTheme="minorHAnsi" w:cstheme="minorBidi"/>
            <w:color w:val="222222"/>
            <w:sz w:val="24"/>
            <w:szCs w:val="24"/>
          </w:rPr>
          <w:t>}</w:t>
        </w:r>
      </w:ins>
    </w:p>
    <w:p w:rsidR="000B0D91" w:rsidRPr="000B0D91" w:rsidRDefault="000B0D91" w:rsidP="000B0D91">
      <w:pPr>
        <w:pStyle w:val="NormalWeb"/>
        <w:shd w:val="clear" w:color="auto" w:fill="FFFFFF"/>
        <w:spacing w:before="0" w:beforeAutospacing="0" w:after="435" w:afterAutospacing="0" w:line="435" w:lineRule="atLeast"/>
        <w:rPr>
          <w:ins w:id="93" w:author="Unknown"/>
          <w:rFonts w:asciiTheme="minorHAnsi" w:eastAsiaTheme="minorHAnsi" w:hAnsiTheme="minorHAnsi" w:cstheme="minorBidi"/>
          <w:color w:val="222222"/>
        </w:rPr>
      </w:pPr>
      <w:ins w:id="94" w:author="Unknown">
        <w:r w:rsidRPr="000B0D91">
          <w:rPr>
            <w:rFonts w:asciiTheme="minorHAnsi" w:eastAsiaTheme="minorHAnsi" w:hAnsiTheme="minorHAnsi" w:cstheme="minorBidi"/>
            <w:color w:val="222222"/>
          </w:rPr>
          <w:t>In the code above :</w:t>
        </w:r>
      </w:ins>
    </w:p>
    <w:p w:rsidR="000B0D91" w:rsidRPr="000B0D91" w:rsidRDefault="000B0D91" w:rsidP="000B0D91">
      <w:pPr>
        <w:numPr>
          <w:ilvl w:val="0"/>
          <w:numId w:val="17"/>
        </w:numPr>
        <w:shd w:val="clear" w:color="auto" w:fill="FFFFFF"/>
        <w:spacing w:after="0" w:line="435" w:lineRule="atLeast"/>
        <w:ind w:left="435"/>
        <w:rPr>
          <w:ins w:id="95" w:author="Unknown"/>
          <w:color w:val="222222"/>
          <w:sz w:val="24"/>
          <w:szCs w:val="24"/>
        </w:rPr>
      </w:pPr>
      <w:ins w:id="96" w:author="Unknown">
        <w:r w:rsidRPr="000B0D91">
          <w:rPr>
            <w:color w:val="222222"/>
            <w:sz w:val="24"/>
            <w:szCs w:val="24"/>
          </w:rPr>
          <w:t>We declared two variables var1 and var2.</w:t>
        </w:r>
      </w:ins>
    </w:p>
    <w:p w:rsidR="000B0D91" w:rsidRPr="000B0D91" w:rsidRDefault="000B0D91" w:rsidP="000B0D91">
      <w:pPr>
        <w:numPr>
          <w:ilvl w:val="0"/>
          <w:numId w:val="17"/>
        </w:numPr>
        <w:shd w:val="clear" w:color="auto" w:fill="FFFFFF"/>
        <w:spacing w:after="0" w:line="435" w:lineRule="atLeast"/>
        <w:ind w:left="435"/>
        <w:rPr>
          <w:ins w:id="97" w:author="Unknown"/>
          <w:color w:val="222222"/>
          <w:sz w:val="24"/>
          <w:szCs w:val="24"/>
        </w:rPr>
      </w:pPr>
      <w:ins w:id="98" w:author="Unknown">
        <w:r w:rsidRPr="000B0D91">
          <w:rPr>
            <w:color w:val="222222"/>
            <w:sz w:val="24"/>
            <w:szCs w:val="24"/>
          </w:rPr>
          <w:t>We declared a constant pointer to a constant and made it to point to var1</w:t>
        </w:r>
      </w:ins>
    </w:p>
    <w:p w:rsidR="000B0D91" w:rsidRPr="000B0D91" w:rsidRDefault="000B0D91" w:rsidP="000B0D91">
      <w:pPr>
        <w:numPr>
          <w:ilvl w:val="0"/>
          <w:numId w:val="17"/>
        </w:numPr>
        <w:shd w:val="clear" w:color="auto" w:fill="FFFFFF"/>
        <w:spacing w:after="0" w:line="435" w:lineRule="atLeast"/>
        <w:ind w:left="435"/>
        <w:rPr>
          <w:ins w:id="99" w:author="Unknown"/>
          <w:color w:val="222222"/>
          <w:sz w:val="24"/>
          <w:szCs w:val="24"/>
        </w:rPr>
      </w:pPr>
      <w:ins w:id="100" w:author="Unknown">
        <w:r w:rsidRPr="000B0D91">
          <w:rPr>
            <w:color w:val="222222"/>
            <w:sz w:val="24"/>
            <w:szCs w:val="24"/>
          </w:rPr>
          <w:t>Now in the next two lines we tried to change the address and value pointed by the pointer.</w:t>
        </w:r>
      </w:ins>
    </w:p>
    <w:p w:rsidR="000B0D91" w:rsidRPr="000B0D91" w:rsidRDefault="000B0D91" w:rsidP="000B0D91">
      <w:pPr>
        <w:pStyle w:val="NormalWeb"/>
        <w:shd w:val="clear" w:color="auto" w:fill="FFFFFF"/>
        <w:spacing w:before="0" w:beforeAutospacing="0" w:after="435" w:afterAutospacing="0" w:line="435" w:lineRule="atLeast"/>
        <w:rPr>
          <w:ins w:id="101" w:author="Unknown"/>
          <w:rFonts w:asciiTheme="minorHAnsi" w:eastAsiaTheme="minorHAnsi" w:hAnsiTheme="minorHAnsi" w:cstheme="minorBidi"/>
          <w:color w:val="222222"/>
        </w:rPr>
      </w:pPr>
      <w:ins w:id="102" w:author="Unknown">
        <w:r w:rsidRPr="000B0D91">
          <w:rPr>
            <w:rFonts w:asciiTheme="minorHAnsi" w:eastAsiaTheme="minorHAnsi" w:hAnsiTheme="minorHAnsi" w:cstheme="minorBidi"/>
            <w:color w:val="222222"/>
          </w:rPr>
          <w:t>When the code was compiled :</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103" w:author="Unknown"/>
          <w:rFonts w:asciiTheme="minorHAnsi" w:eastAsiaTheme="minorHAnsi" w:hAnsiTheme="minorHAnsi" w:cstheme="minorBidi"/>
          <w:color w:val="222222"/>
          <w:sz w:val="24"/>
          <w:szCs w:val="24"/>
        </w:rPr>
      </w:pPr>
      <w:ins w:id="104" w:author="Unknown">
        <w:r w:rsidRPr="000B0D91">
          <w:rPr>
            <w:rFonts w:asciiTheme="minorHAnsi" w:eastAsiaTheme="minorHAnsi" w:hAnsiTheme="minorHAnsi" w:cstheme="minorBidi"/>
            <w:color w:val="222222"/>
            <w:sz w:val="24"/>
            <w:szCs w:val="24"/>
          </w:rPr>
          <w:t>$ gcc -Wall constptr.c -o constptr</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105" w:author="Unknown"/>
          <w:rFonts w:asciiTheme="minorHAnsi" w:eastAsiaTheme="minorHAnsi" w:hAnsiTheme="minorHAnsi" w:cstheme="minorBidi"/>
          <w:color w:val="222222"/>
          <w:sz w:val="24"/>
          <w:szCs w:val="24"/>
        </w:rPr>
      </w:pPr>
      <w:ins w:id="106" w:author="Unknown">
        <w:r w:rsidRPr="000B0D91">
          <w:rPr>
            <w:rFonts w:asciiTheme="minorHAnsi" w:eastAsiaTheme="minorHAnsi" w:hAnsiTheme="minorHAnsi" w:cstheme="minorBidi"/>
            <w:color w:val="222222"/>
            <w:sz w:val="24"/>
            <w:szCs w:val="24"/>
          </w:rPr>
          <w:t>constptr.c: In function ‘main’:</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107" w:author="Unknown"/>
          <w:rFonts w:asciiTheme="minorHAnsi" w:eastAsiaTheme="minorHAnsi" w:hAnsiTheme="minorHAnsi" w:cstheme="minorBidi"/>
          <w:color w:val="222222"/>
          <w:sz w:val="24"/>
          <w:szCs w:val="24"/>
        </w:rPr>
      </w:pPr>
      <w:ins w:id="108" w:author="Unknown">
        <w:r w:rsidRPr="000B0D91">
          <w:rPr>
            <w:rFonts w:asciiTheme="minorHAnsi" w:eastAsiaTheme="minorHAnsi" w:hAnsiTheme="minorHAnsi" w:cstheme="minorBidi"/>
            <w:color w:val="222222"/>
            <w:sz w:val="24"/>
            <w:szCs w:val="24"/>
          </w:rPr>
          <w:t>constptr.c:7: error: assignment of read-only location ‘*ptr’</w:t>
        </w:r>
      </w:ins>
    </w:p>
    <w:p w:rsidR="000B0D91" w:rsidRPr="000B0D91" w:rsidRDefault="000B0D91" w:rsidP="000B0D91">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line="435" w:lineRule="atLeast"/>
        <w:rPr>
          <w:ins w:id="109" w:author="Unknown"/>
          <w:rFonts w:asciiTheme="minorHAnsi" w:eastAsiaTheme="minorHAnsi" w:hAnsiTheme="minorHAnsi" w:cstheme="minorBidi"/>
          <w:color w:val="222222"/>
          <w:sz w:val="24"/>
          <w:szCs w:val="24"/>
        </w:rPr>
      </w:pPr>
      <w:ins w:id="110" w:author="Unknown">
        <w:r w:rsidRPr="000B0D91">
          <w:rPr>
            <w:rFonts w:asciiTheme="minorHAnsi" w:eastAsiaTheme="minorHAnsi" w:hAnsiTheme="minorHAnsi" w:cstheme="minorBidi"/>
            <w:color w:val="222222"/>
            <w:sz w:val="24"/>
            <w:szCs w:val="24"/>
          </w:rPr>
          <w:t>constptr.c:8: error: assignment of read-only variable ‘ptr’</w:t>
        </w:r>
      </w:ins>
    </w:p>
    <w:p w:rsidR="004B1998" w:rsidRDefault="004B1998" w:rsidP="004D5F7E">
      <w:pPr>
        <w:pStyle w:val="Heading1"/>
        <w:shd w:val="clear" w:color="auto" w:fill="FFFFFF"/>
        <w:rPr>
          <w:rFonts w:ascii="Arial" w:hAnsi="Arial" w:cs="Arial"/>
          <w:bCs w:val="0"/>
          <w:color w:val="FF6347"/>
          <w:sz w:val="28"/>
          <w:szCs w:val="28"/>
        </w:rPr>
      </w:pPr>
    </w:p>
    <w:p w:rsidR="004B1998" w:rsidRDefault="004B1998" w:rsidP="004D5F7E">
      <w:pPr>
        <w:pStyle w:val="Heading1"/>
        <w:shd w:val="clear" w:color="auto" w:fill="FFFFFF"/>
        <w:rPr>
          <w:rFonts w:ascii="Arial" w:hAnsi="Arial" w:cs="Arial"/>
          <w:bCs w:val="0"/>
          <w:color w:val="FF6347"/>
          <w:sz w:val="28"/>
          <w:szCs w:val="28"/>
        </w:rPr>
      </w:pPr>
    </w:p>
    <w:p w:rsidR="00DB6533" w:rsidRPr="00DB6533" w:rsidRDefault="00DB6533" w:rsidP="004D5F7E">
      <w:pPr>
        <w:pStyle w:val="Heading1"/>
        <w:shd w:val="clear" w:color="auto" w:fill="FFFFFF"/>
        <w:rPr>
          <w:rFonts w:ascii="Arial" w:hAnsi="Arial" w:cs="Arial"/>
          <w:bCs w:val="0"/>
          <w:color w:val="FF6347"/>
          <w:sz w:val="28"/>
          <w:szCs w:val="28"/>
        </w:rPr>
      </w:pPr>
      <w:r w:rsidRPr="00DB6533">
        <w:rPr>
          <w:rFonts w:ascii="Arial" w:hAnsi="Arial" w:cs="Arial"/>
          <w:bCs w:val="0"/>
          <w:color w:val="FF6347"/>
          <w:sz w:val="28"/>
          <w:szCs w:val="28"/>
        </w:rPr>
        <w:lastRenderedPageBreak/>
        <w:t>Array of Function Pointer :-</w:t>
      </w:r>
    </w:p>
    <w:tbl>
      <w:tblPr>
        <w:tblW w:w="0" w:type="auto"/>
        <w:shd w:val="clear" w:color="auto" w:fill="FFFFFF"/>
        <w:tblCellMar>
          <w:left w:w="0" w:type="dxa"/>
          <w:right w:w="0" w:type="dxa"/>
        </w:tblCellMar>
        <w:tblLook w:val="04A0"/>
      </w:tblPr>
      <w:tblGrid>
        <w:gridCol w:w="257"/>
        <w:gridCol w:w="9103"/>
      </w:tblGrid>
      <w:tr w:rsidR="00DB6533" w:rsidRPr="00DB6533" w:rsidTr="00DB6533">
        <w:tc>
          <w:tcPr>
            <w:tcW w:w="0" w:type="auto"/>
            <w:tcBorders>
              <w:top w:val="nil"/>
              <w:left w:val="nil"/>
              <w:bottom w:val="nil"/>
              <w:right w:val="nil"/>
            </w:tcBorders>
            <w:shd w:val="clear" w:color="auto" w:fill="FFFFFF"/>
            <w:tcMar>
              <w:top w:w="0" w:type="dxa"/>
              <w:left w:w="0" w:type="dxa"/>
              <w:bottom w:w="0" w:type="dxa"/>
              <w:right w:w="251" w:type="dxa"/>
            </w:tcMar>
            <w:hideMark/>
          </w:tcPr>
          <w:p w:rsidR="00DB6533" w:rsidRPr="00DB6533" w:rsidRDefault="00DB6533" w:rsidP="00DB6533">
            <w:pPr>
              <w:spacing w:after="0" w:line="283" w:lineRule="atLeast"/>
              <w:jc w:val="center"/>
              <w:rPr>
                <w:rFonts w:ascii="Arial" w:eastAsia="Times New Roman" w:hAnsi="Arial" w:cs="Arial"/>
                <w:color w:val="242729"/>
              </w:rPr>
            </w:pPr>
            <w:r w:rsidRPr="00DB6533">
              <w:rPr>
                <w:rFonts w:ascii="Arial" w:eastAsia="Times New Roman" w:hAnsi="Arial" w:cs="Arial"/>
                <w:color w:val="242729"/>
              </w:rPr>
              <w:br/>
            </w:r>
          </w:p>
        </w:tc>
        <w:tc>
          <w:tcPr>
            <w:tcW w:w="0" w:type="auto"/>
            <w:tcBorders>
              <w:top w:val="nil"/>
              <w:left w:val="nil"/>
              <w:bottom w:val="nil"/>
              <w:right w:val="nil"/>
            </w:tcBorders>
            <w:shd w:val="clear" w:color="auto" w:fill="FFFFFF"/>
            <w:hideMark/>
          </w:tcPr>
          <w:p w:rsidR="00DB6533" w:rsidRPr="00DB6533" w:rsidRDefault="00DB6533" w:rsidP="00DB6533">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You'd declare an array of function pointers as</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 xml:space="preserve">T (*afp[N])(); </w:t>
            </w:r>
          </w:p>
          <w:p w:rsidR="00DB6533" w:rsidRPr="00DB6533" w:rsidRDefault="00DB6533" w:rsidP="00DB6533">
            <w:pPr>
              <w:spacing w:after="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for some type</w:t>
            </w:r>
            <w:r w:rsidRPr="00DB6533">
              <w:rPr>
                <w:rFonts w:ascii="Arial" w:eastAsia="Times New Roman" w:hAnsi="Arial" w:cs="Arial"/>
                <w:color w:val="242729"/>
                <w:sz w:val="25"/>
              </w:rPr>
              <w:t> </w:t>
            </w:r>
            <w:r w:rsidRPr="00DB6533">
              <w:rPr>
                <w:rFonts w:ascii="Consolas" w:eastAsia="Times New Roman" w:hAnsi="Consolas" w:cs="Consolas"/>
                <w:color w:val="242729"/>
              </w:rPr>
              <w:t>T</w:t>
            </w:r>
            <w:r w:rsidRPr="00DB6533">
              <w:rPr>
                <w:rFonts w:ascii="Arial" w:eastAsia="Times New Roman" w:hAnsi="Arial" w:cs="Arial"/>
                <w:color w:val="242729"/>
                <w:sz w:val="25"/>
                <w:szCs w:val="25"/>
              </w:rPr>
              <w:t>. Since you're dynamically allocating the array, you'd do something like</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 xml:space="preserve">T (**pfp)() = calloc(num_elements, </w:t>
            </w:r>
            <w:r w:rsidRPr="00DB6533">
              <w:rPr>
                <w:rFonts w:ascii="Consolas" w:eastAsia="Times New Roman" w:hAnsi="Consolas" w:cs="Consolas"/>
                <w:color w:val="101094"/>
              </w:rPr>
              <w:t>sizeof</w:t>
            </w:r>
            <w:r w:rsidRPr="00DB6533">
              <w:rPr>
                <w:rFonts w:ascii="Consolas" w:eastAsia="Times New Roman" w:hAnsi="Consolas" w:cs="Consolas"/>
                <w:color w:val="303336"/>
              </w:rPr>
              <w:t xml:space="preserve"> *pfp);</w:t>
            </w:r>
          </w:p>
          <w:p w:rsidR="00DB6533" w:rsidRPr="00DB6533" w:rsidRDefault="00DB6533" w:rsidP="00DB6533">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or</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 xml:space="preserve">T (**pfp)() = malloc(num_elements * </w:t>
            </w:r>
            <w:r w:rsidRPr="00DB6533">
              <w:rPr>
                <w:rFonts w:ascii="Consolas" w:eastAsia="Times New Roman" w:hAnsi="Consolas" w:cs="Consolas"/>
                <w:color w:val="101094"/>
              </w:rPr>
              <w:t>sizeof</w:t>
            </w:r>
            <w:r w:rsidRPr="00DB6533">
              <w:rPr>
                <w:rFonts w:ascii="Consolas" w:eastAsia="Times New Roman" w:hAnsi="Consolas" w:cs="Consolas"/>
                <w:color w:val="303336"/>
              </w:rPr>
              <w:t xml:space="preserve"> *pfp);</w:t>
            </w:r>
          </w:p>
          <w:p w:rsidR="00DB6533" w:rsidRPr="00DB6533" w:rsidRDefault="00DB6533" w:rsidP="00DB6533">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You'd then call each function as</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T x = (*pfp[i])();</w:t>
            </w:r>
          </w:p>
          <w:p w:rsidR="00DB6533" w:rsidRPr="00DB6533" w:rsidRDefault="00DB6533" w:rsidP="00DB6533">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or</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 xml:space="preserve">T x = pfp[i](); </w:t>
            </w:r>
            <w:r w:rsidRPr="00DB6533">
              <w:rPr>
                <w:rFonts w:ascii="Consolas" w:eastAsia="Times New Roman" w:hAnsi="Consolas" w:cs="Consolas"/>
                <w:color w:val="858C93"/>
              </w:rPr>
              <w:t>// pfp[i] is implicitly dereferenced</w:t>
            </w:r>
          </w:p>
          <w:p w:rsidR="00DB6533" w:rsidRPr="00DB6533" w:rsidRDefault="00DB6533" w:rsidP="00DB6533">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If you want to be unorthodox, you can declare a pointer to an array of pointers to functions, and then allocate that as follows:</w:t>
            </w:r>
          </w:p>
          <w:p w:rsidR="00DB6533" w:rsidRPr="00DB6533" w:rsidRDefault="00DB6533" w:rsidP="00DB65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DB6533">
              <w:rPr>
                <w:rFonts w:ascii="Consolas" w:eastAsia="Times New Roman" w:hAnsi="Consolas" w:cs="Consolas"/>
                <w:color w:val="303336"/>
              </w:rPr>
              <w:t>T (*(*pafp)[N])() = malloc(</w:t>
            </w:r>
            <w:r w:rsidRPr="00DB6533">
              <w:rPr>
                <w:rFonts w:ascii="Consolas" w:eastAsia="Times New Roman" w:hAnsi="Consolas" w:cs="Consolas"/>
                <w:color w:val="101094"/>
              </w:rPr>
              <w:t>sizeof</w:t>
            </w:r>
            <w:r w:rsidRPr="00DB6533">
              <w:rPr>
                <w:rFonts w:ascii="Consolas" w:eastAsia="Times New Roman" w:hAnsi="Consolas" w:cs="Consolas"/>
                <w:color w:val="303336"/>
              </w:rPr>
              <w:t xml:space="preserve"> *pafp);</w:t>
            </w:r>
          </w:p>
          <w:p w:rsidR="00986F27" w:rsidRDefault="00DB6533" w:rsidP="00986F27">
            <w:pPr>
              <w:spacing w:after="240" w:line="240" w:lineRule="auto"/>
              <w:rPr>
                <w:rFonts w:ascii="Arial" w:eastAsia="Times New Roman" w:hAnsi="Arial" w:cs="Arial"/>
                <w:color w:val="242729"/>
                <w:sz w:val="25"/>
                <w:szCs w:val="25"/>
              </w:rPr>
            </w:pPr>
            <w:r w:rsidRPr="00DB6533">
              <w:rPr>
                <w:rFonts w:ascii="Arial" w:eastAsia="Times New Roman" w:hAnsi="Arial" w:cs="Arial"/>
                <w:color w:val="242729"/>
                <w:sz w:val="25"/>
                <w:szCs w:val="25"/>
              </w:rPr>
              <w:t>although you would have to deference the array pointer when making the call:</w:t>
            </w:r>
          </w:p>
          <w:p w:rsidR="00986F27" w:rsidRPr="00986F27" w:rsidRDefault="00DB6533" w:rsidP="00986F27">
            <w:pPr>
              <w:spacing w:after="240" w:line="240" w:lineRule="auto"/>
              <w:rPr>
                <w:rFonts w:ascii="Arial" w:eastAsia="Times New Roman" w:hAnsi="Arial" w:cs="Arial"/>
                <w:color w:val="242729"/>
                <w:sz w:val="25"/>
                <w:szCs w:val="25"/>
              </w:rPr>
            </w:pPr>
            <w:r w:rsidRPr="00DB6533">
              <w:rPr>
                <w:rFonts w:ascii="Consolas" w:eastAsia="Times New Roman" w:hAnsi="Consolas" w:cs="Consolas"/>
                <w:color w:val="303336"/>
              </w:rPr>
              <w:t>x = (*(*pafp)[i])();</w:t>
            </w:r>
          </w:p>
        </w:tc>
      </w:tr>
    </w:tbl>
    <w:p w:rsidR="00DB6533" w:rsidRDefault="00DB6533" w:rsidP="004D5F7E">
      <w:pPr>
        <w:pStyle w:val="Heading1"/>
        <w:shd w:val="clear" w:color="auto" w:fill="FFFFFF"/>
        <w:rPr>
          <w:rFonts w:asciiTheme="minorHAnsi" w:eastAsiaTheme="minorHAnsi" w:hAnsiTheme="minorHAnsi" w:cstheme="minorBidi"/>
          <w:b w:val="0"/>
          <w:bCs w:val="0"/>
          <w:color w:val="222222"/>
          <w:kern w:val="0"/>
          <w:sz w:val="24"/>
          <w:szCs w:val="24"/>
        </w:rPr>
      </w:pPr>
    </w:p>
    <w:p w:rsidR="002A354E" w:rsidRDefault="002A354E" w:rsidP="002A354E">
      <w:pPr>
        <w:pStyle w:val="Heading1"/>
        <w:shd w:val="clear" w:color="auto" w:fill="FFFFFF"/>
        <w:rPr>
          <w:rFonts w:ascii="Arial" w:hAnsi="Arial" w:cs="Arial"/>
          <w:bCs w:val="0"/>
          <w:color w:val="FF6347"/>
          <w:sz w:val="28"/>
          <w:szCs w:val="28"/>
        </w:rPr>
      </w:pPr>
      <w:r w:rsidRPr="002A354E">
        <w:rPr>
          <w:rFonts w:ascii="Arial" w:hAnsi="Arial" w:cs="Arial"/>
          <w:bCs w:val="0"/>
          <w:color w:val="FF6347"/>
          <w:sz w:val="28"/>
          <w:szCs w:val="28"/>
        </w:rPr>
        <w:t>Find the Missing Number</w:t>
      </w:r>
      <w:r>
        <w:rPr>
          <w:rFonts w:ascii="Arial" w:hAnsi="Arial" w:cs="Arial"/>
          <w:bCs w:val="0"/>
          <w:color w:val="FF6347"/>
          <w:sz w:val="28"/>
          <w:szCs w:val="28"/>
        </w:rPr>
        <w:t>:-</w:t>
      </w:r>
    </w:p>
    <w:p w:rsidR="002A354E" w:rsidRPr="002A354E" w:rsidRDefault="002A354E" w:rsidP="002A354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Consolas" w:eastAsia="Times New Roman" w:hAnsi="Consolas" w:cs="Consolas"/>
          <w:color w:val="000000"/>
          <w:sz w:val="20"/>
          <w:szCs w:val="20"/>
        </w:rPr>
      </w:pPr>
      <w:r w:rsidRPr="002A354E">
        <w:rPr>
          <w:rFonts w:ascii="Consolas" w:eastAsia="Times New Roman" w:hAnsi="Consolas" w:cs="Consolas"/>
          <w:color w:val="000000"/>
          <w:sz w:val="20"/>
          <w:szCs w:val="20"/>
        </w:rPr>
        <w:t xml:space="preserve">1. Get the sum of numbers </w:t>
      </w:r>
    </w:p>
    <w:p w:rsidR="002A354E" w:rsidRPr="002A354E" w:rsidRDefault="002A354E" w:rsidP="002A354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Consolas" w:eastAsia="Times New Roman" w:hAnsi="Consolas" w:cs="Consolas"/>
          <w:color w:val="000000"/>
          <w:sz w:val="20"/>
          <w:szCs w:val="20"/>
        </w:rPr>
      </w:pPr>
      <w:r w:rsidRPr="002A354E">
        <w:rPr>
          <w:rFonts w:ascii="Consolas" w:eastAsia="Times New Roman" w:hAnsi="Consolas" w:cs="Consolas"/>
          <w:color w:val="000000"/>
          <w:sz w:val="20"/>
          <w:szCs w:val="20"/>
        </w:rPr>
        <w:t xml:space="preserve">       total = n*(n+1)/2</w:t>
      </w:r>
    </w:p>
    <w:p w:rsidR="002A354E" w:rsidRPr="002A354E" w:rsidRDefault="002A354E" w:rsidP="002A354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Consolas" w:eastAsia="Times New Roman" w:hAnsi="Consolas" w:cs="Consolas"/>
          <w:color w:val="000000"/>
          <w:sz w:val="20"/>
          <w:szCs w:val="20"/>
        </w:rPr>
      </w:pPr>
      <w:r w:rsidRPr="002A354E">
        <w:rPr>
          <w:rFonts w:ascii="Consolas" w:eastAsia="Times New Roman" w:hAnsi="Consolas" w:cs="Consolas"/>
          <w:color w:val="000000"/>
          <w:sz w:val="20"/>
          <w:szCs w:val="20"/>
        </w:rPr>
        <w:t>2  Subtract all the numbers from sum and</w:t>
      </w:r>
    </w:p>
    <w:p w:rsidR="002A354E" w:rsidRPr="002A354E" w:rsidRDefault="002A354E" w:rsidP="002A354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Consolas" w:eastAsia="Times New Roman" w:hAnsi="Consolas" w:cs="Consolas"/>
          <w:color w:val="000000"/>
          <w:sz w:val="20"/>
          <w:szCs w:val="20"/>
        </w:rPr>
      </w:pPr>
      <w:r w:rsidRPr="002A354E">
        <w:rPr>
          <w:rFonts w:ascii="Consolas" w:eastAsia="Times New Roman" w:hAnsi="Consolas" w:cs="Consolas"/>
          <w:color w:val="000000"/>
          <w:sz w:val="20"/>
          <w:szCs w:val="20"/>
        </w:rPr>
        <w:t xml:space="preserve">   you will get the missing number.</w:t>
      </w:r>
    </w:p>
    <w:tbl>
      <w:tblPr>
        <w:tblW w:w="10984" w:type="dxa"/>
        <w:tblCellMar>
          <w:left w:w="0" w:type="dxa"/>
          <w:right w:w="0" w:type="dxa"/>
        </w:tblCellMar>
        <w:tblLook w:val="04A0"/>
      </w:tblPr>
      <w:tblGrid>
        <w:gridCol w:w="10984"/>
      </w:tblGrid>
      <w:tr w:rsidR="002A354E" w:rsidRPr="002A354E" w:rsidTr="002A354E">
        <w:tc>
          <w:tcPr>
            <w:tcW w:w="10984" w:type="dxa"/>
            <w:vAlign w:val="center"/>
            <w:hideMark/>
          </w:tcPr>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#include&lt;stdio.h&gt;</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Times New Roman" w:eastAsia="Times New Roman" w:hAnsi="Times New Roman" w:cs="Times New Roman"/>
                <w:color w:val="757575"/>
                <w:sz w:val="24"/>
                <w:szCs w:val="24"/>
              </w:rPr>
              <w:t> </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getMissingNo takes array and size of array as arguments*/</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getMissingNo (int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a[], 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n)</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i, total;</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xml:space="preserve">    total  = (n+1)*(n+2)/2;   </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for</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 i = 0; i&lt; n; i++)</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total -= a[i];</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return</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total;</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Times New Roman" w:eastAsia="Times New Roman" w:hAnsi="Times New Roman" w:cs="Times New Roman"/>
                <w:color w:val="757575"/>
                <w:sz w:val="24"/>
                <w:szCs w:val="24"/>
              </w:rPr>
              <w:t> </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lastRenderedPageBreak/>
              <w:t>/*program to test above function */</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main()</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a[] = {1,2,4,5,6};</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int</w:t>
            </w:r>
            <w:r w:rsidRPr="002A354E">
              <w:rPr>
                <w:rFonts w:ascii="Times New Roman" w:eastAsia="Times New Roman" w:hAnsi="Times New Roman" w:cs="Times New Roman"/>
                <w:color w:val="757575"/>
                <w:sz w:val="24"/>
                <w:szCs w:val="24"/>
              </w:rPr>
              <w:t xml:space="preserve"> </w:t>
            </w:r>
            <w:r w:rsidRPr="002A354E">
              <w:rPr>
                <w:rFonts w:ascii="Courier New" w:eastAsia="Times New Roman" w:hAnsi="Courier New" w:cs="Courier New"/>
                <w:color w:val="757575"/>
                <w:sz w:val="20"/>
              </w:rPr>
              <w:t>miss = getMissingNo(a,5);</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printf("%d", miss);</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    getchar();</w:t>
            </w:r>
          </w:p>
          <w:p w:rsidR="002A354E" w:rsidRPr="002A354E" w:rsidRDefault="002A354E" w:rsidP="002A354E">
            <w:pPr>
              <w:spacing w:after="0" w:line="240" w:lineRule="auto"/>
              <w:rPr>
                <w:rFonts w:ascii="Times New Roman" w:eastAsia="Times New Roman" w:hAnsi="Times New Roman" w:cs="Times New Roman"/>
                <w:color w:val="757575"/>
                <w:sz w:val="24"/>
                <w:szCs w:val="24"/>
              </w:rPr>
            </w:pPr>
            <w:r w:rsidRPr="002A354E">
              <w:rPr>
                <w:rFonts w:ascii="Courier New" w:eastAsia="Times New Roman" w:hAnsi="Courier New" w:cs="Courier New"/>
                <w:color w:val="757575"/>
                <w:sz w:val="20"/>
              </w:rPr>
              <w:t>}</w:t>
            </w:r>
          </w:p>
        </w:tc>
      </w:tr>
    </w:tbl>
    <w:p w:rsidR="002D6B5A" w:rsidRPr="002D6B5A" w:rsidRDefault="002D6B5A" w:rsidP="002D6B5A">
      <w:pPr>
        <w:pStyle w:val="Heading1"/>
        <w:shd w:val="clear" w:color="auto" w:fill="FFFFFF"/>
        <w:rPr>
          <w:rFonts w:ascii="Arial" w:hAnsi="Arial" w:cs="Arial"/>
          <w:bCs w:val="0"/>
          <w:color w:val="FF6347"/>
          <w:sz w:val="28"/>
          <w:szCs w:val="28"/>
        </w:rPr>
      </w:pPr>
      <w:r w:rsidRPr="002D6B5A">
        <w:rPr>
          <w:rFonts w:ascii="Arial" w:hAnsi="Arial" w:cs="Arial"/>
          <w:bCs w:val="0"/>
          <w:color w:val="FF6347"/>
          <w:sz w:val="28"/>
          <w:szCs w:val="28"/>
        </w:rPr>
        <w:lastRenderedPageBreak/>
        <w:t>Write your own memcpy() and memmove()</w:t>
      </w:r>
    </w:p>
    <w:p w:rsidR="002D6B5A" w:rsidRDefault="002D6B5A" w:rsidP="002D6B5A">
      <w:pPr>
        <w:pStyle w:val="NormalWeb"/>
        <w:shd w:val="clear" w:color="auto" w:fill="FFFFFF"/>
        <w:spacing w:before="0" w:beforeAutospacing="0" w:after="0"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The</w:t>
      </w:r>
      <w:r w:rsidRPr="002D6B5A">
        <w:t> </w:t>
      </w:r>
      <w:hyperlink r:id="rId29" w:history="1">
        <w:r w:rsidRPr="002D6B5A">
          <w:rPr>
            <w:color w:val="000000"/>
          </w:rPr>
          <w:t>memcpy </w:t>
        </w:r>
      </w:hyperlink>
      <w:r>
        <w:rPr>
          <w:rFonts w:ascii="Helvetica" w:hAnsi="Helvetica" w:cs="Helvetica"/>
          <w:color w:val="000000"/>
          <w:sz w:val="22"/>
          <w:szCs w:val="22"/>
        </w:rPr>
        <w:t>function is used to copy a block of data from a source address to a destination address. Below is its prototype.</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void * memcpy(void * destination, const void * source, size_t num);</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The idea is to simply typecast given addresses to char *(char takes 1 byte). Then one by one copy data from source to destination. Below is implementation of this idea.</w:t>
      </w:r>
    </w:p>
    <w:tbl>
      <w:tblPr>
        <w:tblW w:w="10984" w:type="dxa"/>
        <w:tblCellMar>
          <w:left w:w="0" w:type="dxa"/>
          <w:right w:w="0" w:type="dxa"/>
        </w:tblCellMar>
        <w:tblLook w:val="04A0"/>
      </w:tblPr>
      <w:tblGrid>
        <w:gridCol w:w="10984"/>
      </w:tblGrid>
      <w:tr w:rsidR="002D6B5A" w:rsidTr="002D6B5A">
        <w:tc>
          <w:tcPr>
            <w:tcW w:w="10984" w:type="dxa"/>
            <w:vAlign w:val="center"/>
            <w:hideMark/>
          </w:tcPr>
          <w:p w:rsidR="002D6B5A" w:rsidRDefault="002D6B5A" w:rsidP="002D6B5A">
            <w:pPr>
              <w:rPr>
                <w:color w:val="757575"/>
              </w:rPr>
            </w:pPr>
            <w:r>
              <w:rPr>
                <w:rStyle w:val="HTMLCode"/>
                <w:rFonts w:eastAsiaTheme="minorHAnsi"/>
                <w:color w:val="757575"/>
              </w:rPr>
              <w:t>// A C implementation of memcpy()</w:t>
            </w:r>
          </w:p>
          <w:p w:rsidR="002D6B5A" w:rsidRDefault="002D6B5A" w:rsidP="002D6B5A">
            <w:pPr>
              <w:rPr>
                <w:color w:val="757575"/>
              </w:rPr>
            </w:pPr>
            <w:r>
              <w:rPr>
                <w:rStyle w:val="HTMLCode"/>
                <w:rFonts w:eastAsiaTheme="minorHAnsi"/>
                <w:color w:val="757575"/>
              </w:rPr>
              <w:t>#include&lt;stdio.h&gt;</w:t>
            </w:r>
          </w:p>
          <w:p w:rsidR="002D6B5A" w:rsidRDefault="002D6B5A" w:rsidP="002D6B5A">
            <w:pPr>
              <w:rPr>
                <w:color w:val="757575"/>
              </w:rPr>
            </w:pPr>
            <w:r>
              <w:rPr>
                <w:rStyle w:val="HTMLCode"/>
                <w:rFonts w:eastAsiaTheme="minorHAnsi"/>
                <w:color w:val="757575"/>
              </w:rPr>
              <w:t>#include&lt;string.h&gt;</w:t>
            </w:r>
          </w:p>
          <w:p w:rsidR="002D6B5A" w:rsidRDefault="002D6B5A" w:rsidP="002D6B5A">
            <w:pPr>
              <w:rPr>
                <w:color w:val="757575"/>
              </w:rPr>
            </w:pPr>
            <w:r>
              <w:rPr>
                <w:color w:val="757575"/>
              </w:rPr>
              <w:t> </w:t>
            </w:r>
            <w:r>
              <w:rPr>
                <w:rStyle w:val="HTMLCode"/>
                <w:rFonts w:eastAsiaTheme="minorHAnsi"/>
                <w:color w:val="757575"/>
              </w:rPr>
              <w:t>void</w:t>
            </w:r>
            <w:r>
              <w:rPr>
                <w:color w:val="757575"/>
              </w:rPr>
              <w:t xml:space="preserve"> </w:t>
            </w:r>
            <w:r>
              <w:rPr>
                <w:rStyle w:val="HTMLCode"/>
                <w:rFonts w:eastAsiaTheme="minorHAnsi"/>
                <w:color w:val="757575"/>
              </w:rPr>
              <w:t>myMemCpy(void</w:t>
            </w:r>
            <w:r>
              <w:rPr>
                <w:color w:val="757575"/>
              </w:rPr>
              <w:t xml:space="preserve"> </w:t>
            </w:r>
            <w:r>
              <w:rPr>
                <w:rStyle w:val="HTMLCode"/>
                <w:rFonts w:eastAsiaTheme="minorHAnsi"/>
                <w:color w:val="757575"/>
              </w:rPr>
              <w:t>*dest, void</w:t>
            </w:r>
            <w:r>
              <w:rPr>
                <w:color w:val="757575"/>
              </w:rPr>
              <w:t xml:space="preserve"> </w:t>
            </w:r>
            <w:r>
              <w:rPr>
                <w:rStyle w:val="HTMLCode"/>
                <w:rFonts w:eastAsiaTheme="minorHAnsi"/>
                <w:color w:val="757575"/>
              </w:rPr>
              <w:t>*src, size_t</w:t>
            </w:r>
            <w:r>
              <w:rPr>
                <w:color w:val="757575"/>
              </w:rPr>
              <w:t xml:space="preserve"> </w:t>
            </w:r>
            <w:r>
              <w:rPr>
                <w:rStyle w:val="HTMLCode"/>
                <w:rFonts w:eastAsiaTheme="minorHAnsi"/>
                <w:color w:val="757575"/>
              </w:rPr>
              <w:t>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 Typecast src and dest addresses to (char *)</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 = (char</w:t>
            </w:r>
            <w:r>
              <w:rPr>
                <w:color w:val="757575"/>
              </w:rPr>
              <w:t xml:space="preserve"> </w:t>
            </w:r>
            <w:r>
              <w:rPr>
                <w:rStyle w:val="HTMLCode"/>
                <w:rFonts w:eastAsiaTheme="minorHAnsi"/>
                <w:color w:val="757575"/>
              </w:rPr>
              <w:t>*)src;</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*cdest = (char</w:t>
            </w:r>
            <w:r>
              <w:rPr>
                <w:color w:val="757575"/>
              </w:rPr>
              <w:t xml:space="preserve"> </w:t>
            </w:r>
            <w:r>
              <w:rPr>
                <w:rStyle w:val="HTMLCode"/>
                <w:rFonts w:eastAsiaTheme="minorHAnsi"/>
                <w:color w:val="757575"/>
              </w:rPr>
              <w:t>*)dest;</w:t>
            </w:r>
          </w:p>
          <w:p w:rsidR="002D6B5A" w:rsidRDefault="002D6B5A" w:rsidP="002D6B5A">
            <w:pPr>
              <w:rPr>
                <w:color w:val="757575"/>
              </w:rPr>
            </w:pPr>
            <w:r>
              <w:rPr>
                <w:color w:val="757575"/>
              </w:rPr>
              <w:t> </w:t>
            </w:r>
            <w:r>
              <w:rPr>
                <w:rStyle w:val="HTMLCode"/>
                <w:rFonts w:eastAsiaTheme="minorHAnsi"/>
                <w:color w:val="757575"/>
              </w:rPr>
              <w:t>   // Copy contents of src[] to dest[]</w:t>
            </w:r>
          </w:p>
          <w:p w:rsidR="002D6B5A" w:rsidRDefault="002D6B5A" w:rsidP="002D6B5A">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(int</w:t>
            </w:r>
            <w:r>
              <w:rPr>
                <w:color w:val="757575"/>
              </w:rPr>
              <w:t xml:space="preserve"> </w:t>
            </w:r>
            <w:r>
              <w:rPr>
                <w:rStyle w:val="HTMLCode"/>
                <w:rFonts w:eastAsiaTheme="minorHAnsi"/>
                <w:color w:val="757575"/>
              </w:rPr>
              <w:t>i=0; i&lt;n; i++)</w:t>
            </w:r>
          </w:p>
          <w:p w:rsidR="002D6B5A" w:rsidRDefault="002D6B5A" w:rsidP="002D6B5A">
            <w:pPr>
              <w:rPr>
                <w:color w:val="757575"/>
              </w:rPr>
            </w:pPr>
            <w:r>
              <w:rPr>
                <w:rStyle w:val="HTMLCode"/>
                <w:rFonts w:eastAsiaTheme="minorHAnsi"/>
                <w:color w:val="757575"/>
              </w:rPr>
              <w:t>       cdest[i] = csrc[i];</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color w:val="757575"/>
              </w:rPr>
              <w:t> </w:t>
            </w:r>
            <w:r>
              <w:rPr>
                <w:rStyle w:val="HTMLCode"/>
                <w:rFonts w:eastAsiaTheme="minorHAnsi"/>
                <w:color w:val="757575"/>
              </w:rPr>
              <w:t>// Driver program</w:t>
            </w:r>
          </w:p>
          <w:p w:rsidR="002D6B5A" w:rsidRDefault="002D6B5A" w:rsidP="002D6B5A">
            <w:pPr>
              <w:rPr>
                <w:color w:val="757575"/>
              </w:rPr>
            </w:pPr>
            <w:r>
              <w:rPr>
                <w:rStyle w:val="HTMLCode"/>
                <w:rFonts w:eastAsiaTheme="minorHAnsi"/>
                <w:color w:val="757575"/>
              </w:rPr>
              <w:t>int</w:t>
            </w:r>
            <w:r>
              <w:rPr>
                <w:color w:val="757575"/>
              </w:rPr>
              <w:t xml:space="preserve"> </w:t>
            </w:r>
            <w:r>
              <w:rPr>
                <w:rStyle w:val="HTMLCode"/>
                <w:rFonts w:eastAsiaTheme="minorHAnsi"/>
                <w:color w:val="757575"/>
              </w:rPr>
              <w:t>main()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 = "GeeksforGeeks";</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cdest[100];</w:t>
            </w:r>
          </w:p>
          <w:p w:rsidR="002D6B5A" w:rsidRDefault="002D6B5A" w:rsidP="002D6B5A">
            <w:pPr>
              <w:rPr>
                <w:color w:val="757575"/>
              </w:rPr>
            </w:pPr>
            <w:r>
              <w:rPr>
                <w:rStyle w:val="HTMLCode"/>
                <w:rFonts w:eastAsiaTheme="minorHAnsi"/>
                <w:color w:val="757575"/>
              </w:rPr>
              <w:lastRenderedPageBreak/>
              <w:t>   myMemCpy(cdest, csrc, strlen(csrc)+1);</w:t>
            </w:r>
          </w:p>
          <w:p w:rsidR="002D6B5A" w:rsidRDefault="002D6B5A" w:rsidP="002D6B5A">
            <w:pPr>
              <w:rPr>
                <w:color w:val="757575"/>
              </w:rPr>
            </w:pPr>
            <w:r>
              <w:rPr>
                <w:rStyle w:val="HTMLCode"/>
                <w:rFonts w:eastAsiaTheme="minorHAnsi"/>
                <w:color w:val="757575"/>
              </w:rPr>
              <w:t>   printf("Copied string is %s", cdest);</w:t>
            </w:r>
          </w:p>
          <w:p w:rsidR="002D6B5A" w:rsidRDefault="002D6B5A" w:rsidP="002D6B5A">
            <w:pPr>
              <w:rPr>
                <w:color w:val="757575"/>
              </w:rPr>
            </w:pPr>
            <w:r>
              <w:rPr>
                <w:color w:val="757575"/>
              </w:rPr>
              <w:t> </w:t>
            </w:r>
            <w:r>
              <w:rPr>
                <w:rStyle w:val="HTMLCode"/>
                <w:rFonts w:eastAsiaTheme="minorHAnsi"/>
                <w:color w:val="757575"/>
              </w:rPr>
              <w:t>   int</w:t>
            </w:r>
            <w:r>
              <w:rPr>
                <w:color w:val="757575"/>
              </w:rPr>
              <w:t xml:space="preserve"> </w:t>
            </w:r>
            <w:r>
              <w:rPr>
                <w:rStyle w:val="HTMLCode"/>
                <w:rFonts w:eastAsiaTheme="minorHAnsi"/>
                <w:color w:val="757575"/>
              </w:rPr>
              <w:t>isrc[] = {10, 20, 30, 40, 50};</w:t>
            </w:r>
          </w:p>
          <w:p w:rsidR="002D6B5A" w:rsidRDefault="002D6B5A" w:rsidP="002D6B5A">
            <w:pPr>
              <w:rPr>
                <w:color w:val="757575"/>
              </w:rPr>
            </w:pPr>
            <w:r>
              <w:rPr>
                <w:rStyle w:val="HTMLCode"/>
                <w:rFonts w:eastAsiaTheme="minorHAnsi"/>
                <w:color w:val="757575"/>
              </w:rPr>
              <w:t>   int</w:t>
            </w:r>
            <w:r>
              <w:rPr>
                <w:color w:val="757575"/>
              </w:rPr>
              <w:t xml:space="preserve"> </w:t>
            </w:r>
            <w:r>
              <w:rPr>
                <w:rStyle w:val="HTMLCode"/>
                <w:rFonts w:eastAsiaTheme="minorHAnsi"/>
                <w:color w:val="757575"/>
              </w:rPr>
              <w:t>n = sizeof(isrc)/sizeof(isrc[0]);</w:t>
            </w:r>
          </w:p>
          <w:p w:rsidR="002D6B5A" w:rsidRDefault="002D6B5A" w:rsidP="002D6B5A">
            <w:pPr>
              <w:rPr>
                <w:color w:val="757575"/>
              </w:rPr>
            </w:pPr>
            <w:r>
              <w:rPr>
                <w:rStyle w:val="HTMLCode"/>
                <w:rFonts w:eastAsiaTheme="minorHAnsi"/>
                <w:color w:val="757575"/>
              </w:rPr>
              <w:t>   int</w:t>
            </w:r>
            <w:r>
              <w:rPr>
                <w:color w:val="757575"/>
              </w:rPr>
              <w:t xml:space="preserve"> </w:t>
            </w:r>
            <w:r>
              <w:rPr>
                <w:rStyle w:val="HTMLCode"/>
                <w:rFonts w:eastAsiaTheme="minorHAnsi"/>
                <w:color w:val="757575"/>
              </w:rPr>
              <w:t>idest[n], i;</w:t>
            </w:r>
          </w:p>
          <w:p w:rsidR="002D6B5A" w:rsidRDefault="002D6B5A" w:rsidP="002D6B5A">
            <w:pPr>
              <w:rPr>
                <w:color w:val="757575"/>
              </w:rPr>
            </w:pPr>
            <w:r>
              <w:rPr>
                <w:rStyle w:val="HTMLCode"/>
                <w:rFonts w:eastAsiaTheme="minorHAnsi"/>
                <w:color w:val="757575"/>
              </w:rPr>
              <w:t>   myMemCpy(idest, isrc,  sizeof(isrc));</w:t>
            </w:r>
          </w:p>
          <w:p w:rsidR="002D6B5A" w:rsidRDefault="002D6B5A" w:rsidP="002D6B5A">
            <w:pPr>
              <w:rPr>
                <w:color w:val="757575"/>
              </w:rPr>
            </w:pPr>
            <w:r>
              <w:rPr>
                <w:rStyle w:val="HTMLCode"/>
                <w:rFonts w:eastAsiaTheme="minorHAnsi"/>
                <w:color w:val="757575"/>
              </w:rPr>
              <w:t>   printf("\nCopied array is ");</w:t>
            </w:r>
          </w:p>
          <w:p w:rsidR="002D6B5A" w:rsidRDefault="002D6B5A" w:rsidP="002D6B5A">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(i=0; i&lt;n; i++)</w:t>
            </w:r>
          </w:p>
          <w:p w:rsidR="002D6B5A" w:rsidRDefault="002D6B5A" w:rsidP="002D6B5A">
            <w:pPr>
              <w:rPr>
                <w:color w:val="757575"/>
              </w:rPr>
            </w:pPr>
            <w:r>
              <w:rPr>
                <w:rStyle w:val="HTMLCode"/>
                <w:rFonts w:eastAsiaTheme="minorHAnsi"/>
                <w:color w:val="757575"/>
              </w:rPr>
              <w:t>     printf("%d ", idest[i]);</w:t>
            </w:r>
          </w:p>
          <w:p w:rsidR="002D6B5A" w:rsidRDefault="002D6B5A" w:rsidP="002D6B5A">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2D6B5A" w:rsidRDefault="002D6B5A" w:rsidP="002D6B5A">
            <w:pPr>
              <w:rPr>
                <w:color w:val="757575"/>
                <w:sz w:val="24"/>
                <w:szCs w:val="24"/>
              </w:rPr>
            </w:pPr>
            <w:r>
              <w:rPr>
                <w:rStyle w:val="HTMLCode"/>
                <w:rFonts w:eastAsiaTheme="minorHAnsi"/>
                <w:color w:val="757575"/>
              </w:rPr>
              <w:t>}</w:t>
            </w:r>
          </w:p>
        </w:tc>
      </w:tr>
    </w:tbl>
    <w:p w:rsidR="002D6B5A" w:rsidRDefault="002D6B5A" w:rsidP="002D6B5A">
      <w:pPr>
        <w:shd w:val="clear" w:color="auto" w:fill="FFFFFF"/>
        <w:spacing w:line="318" w:lineRule="atLeast"/>
        <w:jc w:val="both"/>
        <w:textAlignment w:val="baseline"/>
        <w:rPr>
          <w:rFonts w:ascii="Helvetica" w:hAnsi="Helvetica" w:cs="Helvetica"/>
          <w:color w:val="000000"/>
        </w:rPr>
      </w:pPr>
      <w:r>
        <w:rPr>
          <w:rFonts w:ascii="Helvetica" w:hAnsi="Helvetica" w:cs="Helvetica"/>
          <w:color w:val="000000"/>
        </w:rPr>
        <w:lastRenderedPageBreak/>
        <w:t>Run on IDE</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Output:</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Copied string is GeeksforGeeks</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Copied array is 10 20 30 40 50</w:t>
      </w:r>
    </w:p>
    <w:p w:rsidR="002D6B5A" w:rsidRPr="002D6B5A" w:rsidRDefault="002D6B5A" w:rsidP="002D6B5A">
      <w:pPr>
        <w:pStyle w:val="Heading2"/>
        <w:shd w:val="clear" w:color="auto" w:fill="FFFFFF"/>
        <w:spacing w:before="0"/>
        <w:jc w:val="both"/>
        <w:textAlignment w:val="baseline"/>
        <w:rPr>
          <w:rFonts w:ascii="Arial" w:eastAsia="Times New Roman" w:hAnsi="Arial" w:cs="Arial"/>
          <w:bCs w:val="0"/>
          <w:color w:val="FF6347"/>
          <w:kern w:val="36"/>
          <w:sz w:val="28"/>
          <w:szCs w:val="28"/>
        </w:rPr>
      </w:pPr>
      <w:r w:rsidRPr="002D6B5A">
        <w:rPr>
          <w:rFonts w:ascii="Arial" w:eastAsia="Times New Roman" w:hAnsi="Arial" w:cs="Arial"/>
          <w:color w:val="FF6347"/>
          <w:kern w:val="36"/>
          <w:sz w:val="28"/>
          <w:szCs w:val="28"/>
        </w:rPr>
        <w:t>What is</w:t>
      </w:r>
      <w:r w:rsidRPr="002D6B5A">
        <w:rPr>
          <w:rFonts w:ascii="Arial" w:eastAsia="Times New Roman" w:hAnsi="Arial" w:cs="Arial"/>
          <w:bCs w:val="0"/>
          <w:color w:val="FF6347"/>
          <w:kern w:val="36"/>
          <w:sz w:val="28"/>
          <w:szCs w:val="28"/>
        </w:rPr>
        <w:t> </w:t>
      </w:r>
      <w:hyperlink r:id="rId30" w:history="1">
        <w:r w:rsidRPr="002D6B5A">
          <w:rPr>
            <w:rFonts w:ascii="Arial" w:eastAsia="Times New Roman" w:hAnsi="Arial" w:cs="Arial"/>
            <w:bCs w:val="0"/>
            <w:color w:val="FF6347"/>
            <w:kern w:val="36"/>
            <w:sz w:val="28"/>
            <w:szCs w:val="28"/>
          </w:rPr>
          <w:t>memmove()</w:t>
        </w:r>
      </w:hyperlink>
      <w:r w:rsidRPr="002D6B5A">
        <w:rPr>
          <w:rFonts w:ascii="Arial" w:eastAsia="Times New Roman" w:hAnsi="Arial" w:cs="Arial"/>
          <w:color w:val="FF6347"/>
          <w:kern w:val="36"/>
          <w:sz w:val="28"/>
          <w:szCs w:val="28"/>
        </w:rPr>
        <w:t>?</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memmove() is similar to memcpy() as it also copies data from a source to destination. memcpy() leads to problems when source and destination addresses overlap as memcpy() simply copies data one by one from one location to another. For example consider below program.</w:t>
      </w:r>
    </w:p>
    <w:tbl>
      <w:tblPr>
        <w:tblW w:w="10984" w:type="dxa"/>
        <w:tblCellMar>
          <w:left w:w="0" w:type="dxa"/>
          <w:right w:w="0" w:type="dxa"/>
        </w:tblCellMar>
        <w:tblLook w:val="04A0"/>
      </w:tblPr>
      <w:tblGrid>
        <w:gridCol w:w="10984"/>
      </w:tblGrid>
      <w:tr w:rsidR="002D6B5A" w:rsidTr="002D6B5A">
        <w:tc>
          <w:tcPr>
            <w:tcW w:w="10984" w:type="dxa"/>
            <w:vAlign w:val="center"/>
            <w:hideMark/>
          </w:tcPr>
          <w:p w:rsidR="002D6B5A" w:rsidRDefault="002D6B5A" w:rsidP="002D6B5A">
            <w:pPr>
              <w:rPr>
                <w:color w:val="757575"/>
              </w:rPr>
            </w:pPr>
            <w:r>
              <w:rPr>
                <w:rStyle w:val="HTMLCode"/>
                <w:rFonts w:eastAsiaTheme="minorHAnsi"/>
                <w:color w:val="757575"/>
              </w:rPr>
              <w:t>// Sample program to show that memcpy() can loose data.</w:t>
            </w:r>
          </w:p>
          <w:p w:rsidR="002D6B5A" w:rsidRDefault="002D6B5A" w:rsidP="002D6B5A">
            <w:pPr>
              <w:rPr>
                <w:color w:val="757575"/>
              </w:rPr>
            </w:pPr>
            <w:r>
              <w:rPr>
                <w:rStyle w:val="HTMLCode"/>
                <w:rFonts w:eastAsiaTheme="minorHAnsi"/>
                <w:color w:val="757575"/>
              </w:rPr>
              <w:t>#include &lt;stdio.h&gt;</w:t>
            </w:r>
          </w:p>
          <w:p w:rsidR="002D6B5A" w:rsidRDefault="002D6B5A" w:rsidP="002D6B5A">
            <w:pPr>
              <w:rPr>
                <w:color w:val="757575"/>
              </w:rPr>
            </w:pPr>
            <w:r>
              <w:rPr>
                <w:rStyle w:val="HTMLCode"/>
                <w:rFonts w:eastAsiaTheme="minorHAnsi"/>
                <w:color w:val="757575"/>
              </w:rPr>
              <w:t>#include &lt;string.h&gt;</w:t>
            </w:r>
          </w:p>
          <w:p w:rsidR="002D6B5A" w:rsidRDefault="002D6B5A" w:rsidP="002D6B5A">
            <w:pPr>
              <w:rPr>
                <w:color w:val="757575"/>
              </w:rPr>
            </w:pPr>
            <w:r>
              <w:rPr>
                <w:rStyle w:val="HTMLCode"/>
                <w:rFonts w:eastAsiaTheme="minorHAnsi"/>
                <w:color w:val="757575"/>
              </w:rPr>
              <w:t>int</w:t>
            </w:r>
            <w:r>
              <w:rPr>
                <w:color w:val="757575"/>
              </w:rPr>
              <w:t xml:space="preserve"> </w:t>
            </w:r>
            <w:r>
              <w:rPr>
                <w:rStyle w:val="HTMLCode"/>
                <w:rFonts w:eastAsiaTheme="minorHAnsi"/>
                <w:color w:val="757575"/>
              </w:rPr>
              <w:t>main()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csrc[100] = "Geeksfor";</w:t>
            </w:r>
          </w:p>
          <w:p w:rsidR="002D6B5A" w:rsidRDefault="002D6B5A" w:rsidP="002D6B5A">
            <w:pPr>
              <w:rPr>
                <w:color w:val="757575"/>
              </w:rPr>
            </w:pPr>
            <w:r>
              <w:rPr>
                <w:rStyle w:val="HTMLCode"/>
                <w:rFonts w:eastAsiaTheme="minorHAnsi"/>
                <w:color w:val="757575"/>
              </w:rPr>
              <w:t>   memcpy(csrc+5, csrc, strlen(csrc)+1);</w:t>
            </w:r>
          </w:p>
          <w:p w:rsidR="002D6B5A" w:rsidRDefault="002D6B5A" w:rsidP="002D6B5A">
            <w:pPr>
              <w:rPr>
                <w:color w:val="757575"/>
              </w:rPr>
            </w:pPr>
            <w:r>
              <w:rPr>
                <w:rStyle w:val="HTMLCode"/>
                <w:rFonts w:eastAsiaTheme="minorHAnsi"/>
                <w:color w:val="757575"/>
              </w:rPr>
              <w:t>   printf("%s", csrc);</w:t>
            </w:r>
          </w:p>
          <w:p w:rsidR="002D6B5A" w:rsidRDefault="002D6B5A" w:rsidP="002D6B5A">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2D6B5A" w:rsidRDefault="002D6B5A" w:rsidP="002D6B5A">
            <w:pPr>
              <w:rPr>
                <w:color w:val="757575"/>
                <w:sz w:val="24"/>
                <w:szCs w:val="24"/>
              </w:rPr>
            </w:pPr>
            <w:r>
              <w:rPr>
                <w:rStyle w:val="HTMLCode"/>
                <w:rFonts w:eastAsiaTheme="minorHAnsi"/>
                <w:color w:val="757575"/>
              </w:rPr>
              <w:lastRenderedPageBreak/>
              <w:t>}</w:t>
            </w:r>
          </w:p>
        </w:tc>
      </w:tr>
    </w:tbl>
    <w:p w:rsidR="002D6B5A" w:rsidRDefault="002D6B5A" w:rsidP="002D6B5A">
      <w:pPr>
        <w:shd w:val="clear" w:color="auto" w:fill="FFFFFF"/>
        <w:spacing w:line="318" w:lineRule="atLeast"/>
        <w:jc w:val="both"/>
        <w:textAlignment w:val="baseline"/>
        <w:rPr>
          <w:rFonts w:ascii="Helvetica" w:hAnsi="Helvetica" w:cs="Helvetica"/>
          <w:color w:val="000000"/>
        </w:rPr>
      </w:pPr>
      <w:r>
        <w:rPr>
          <w:rFonts w:ascii="Helvetica" w:hAnsi="Helvetica" w:cs="Helvetica"/>
          <w:color w:val="000000"/>
        </w:rPr>
        <w:lastRenderedPageBreak/>
        <w:t>Run on IDE</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Output:</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GeeksGeeksGeek</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Since the input addresses are overlapping, the above program overwrites the original string and causes data loss.</w:t>
      </w:r>
    </w:p>
    <w:tbl>
      <w:tblPr>
        <w:tblW w:w="10984" w:type="dxa"/>
        <w:tblCellMar>
          <w:left w:w="0" w:type="dxa"/>
          <w:right w:w="0" w:type="dxa"/>
        </w:tblCellMar>
        <w:tblLook w:val="04A0"/>
      </w:tblPr>
      <w:tblGrid>
        <w:gridCol w:w="10984"/>
      </w:tblGrid>
      <w:tr w:rsidR="002D6B5A" w:rsidTr="002D6B5A">
        <w:tc>
          <w:tcPr>
            <w:tcW w:w="10984" w:type="dxa"/>
            <w:vAlign w:val="center"/>
            <w:hideMark/>
          </w:tcPr>
          <w:p w:rsidR="002D6B5A" w:rsidRDefault="002D6B5A" w:rsidP="002D6B5A">
            <w:pPr>
              <w:rPr>
                <w:color w:val="757575"/>
              </w:rPr>
            </w:pPr>
            <w:r>
              <w:rPr>
                <w:rStyle w:val="HTMLCode"/>
                <w:rFonts w:eastAsiaTheme="minorHAnsi"/>
                <w:color w:val="757575"/>
              </w:rPr>
              <w:t>// Sample program to show that memmove() is better than memcpy()</w:t>
            </w:r>
          </w:p>
          <w:p w:rsidR="002D6B5A" w:rsidRDefault="002D6B5A" w:rsidP="002D6B5A">
            <w:pPr>
              <w:rPr>
                <w:color w:val="757575"/>
              </w:rPr>
            </w:pPr>
            <w:r>
              <w:rPr>
                <w:rStyle w:val="HTMLCode"/>
                <w:rFonts w:eastAsiaTheme="minorHAnsi"/>
                <w:color w:val="757575"/>
              </w:rPr>
              <w:t>// when addresses overlap.</w:t>
            </w:r>
          </w:p>
          <w:p w:rsidR="002D6B5A" w:rsidRDefault="002D6B5A" w:rsidP="002D6B5A">
            <w:pPr>
              <w:rPr>
                <w:color w:val="757575"/>
              </w:rPr>
            </w:pPr>
            <w:r>
              <w:rPr>
                <w:rStyle w:val="HTMLCode"/>
                <w:rFonts w:eastAsiaTheme="minorHAnsi"/>
                <w:color w:val="757575"/>
              </w:rPr>
              <w:t>#include &lt;stdio.h&gt;</w:t>
            </w:r>
          </w:p>
          <w:p w:rsidR="002D6B5A" w:rsidRDefault="002D6B5A" w:rsidP="002D6B5A">
            <w:pPr>
              <w:rPr>
                <w:color w:val="757575"/>
              </w:rPr>
            </w:pPr>
            <w:r>
              <w:rPr>
                <w:rStyle w:val="HTMLCode"/>
                <w:rFonts w:eastAsiaTheme="minorHAnsi"/>
                <w:color w:val="757575"/>
              </w:rPr>
              <w:t>#include &lt;string.h&gt;</w:t>
            </w:r>
          </w:p>
          <w:p w:rsidR="002D6B5A" w:rsidRDefault="002D6B5A" w:rsidP="002D6B5A">
            <w:pPr>
              <w:rPr>
                <w:color w:val="757575"/>
              </w:rPr>
            </w:pPr>
            <w:r>
              <w:rPr>
                <w:rStyle w:val="HTMLCode"/>
                <w:rFonts w:eastAsiaTheme="minorHAnsi"/>
                <w:color w:val="757575"/>
              </w:rPr>
              <w:t>int</w:t>
            </w:r>
            <w:r>
              <w:rPr>
                <w:color w:val="757575"/>
              </w:rPr>
              <w:t xml:space="preserve"> </w:t>
            </w:r>
            <w:r>
              <w:rPr>
                <w:rStyle w:val="HTMLCode"/>
                <w:rFonts w:eastAsiaTheme="minorHAnsi"/>
                <w:color w:val="757575"/>
              </w:rPr>
              <w:t>main()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csrc[100] = "Geeksfor";</w:t>
            </w:r>
          </w:p>
          <w:p w:rsidR="002D6B5A" w:rsidRDefault="002D6B5A" w:rsidP="002D6B5A">
            <w:pPr>
              <w:rPr>
                <w:color w:val="757575"/>
              </w:rPr>
            </w:pPr>
            <w:r>
              <w:rPr>
                <w:rStyle w:val="HTMLCode"/>
                <w:rFonts w:eastAsiaTheme="minorHAnsi"/>
                <w:color w:val="757575"/>
              </w:rPr>
              <w:t>   memmove(csrc+5, csrc, strlen(csrc)+1);</w:t>
            </w:r>
          </w:p>
          <w:p w:rsidR="002D6B5A" w:rsidRDefault="002D6B5A" w:rsidP="002D6B5A">
            <w:pPr>
              <w:rPr>
                <w:color w:val="757575"/>
              </w:rPr>
            </w:pPr>
            <w:r>
              <w:rPr>
                <w:rStyle w:val="HTMLCode"/>
                <w:rFonts w:eastAsiaTheme="minorHAnsi"/>
                <w:color w:val="757575"/>
              </w:rPr>
              <w:t>   printf("%s", csrc);</w:t>
            </w:r>
          </w:p>
          <w:p w:rsidR="002D6B5A" w:rsidRDefault="002D6B5A" w:rsidP="002D6B5A">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2D6B5A" w:rsidRDefault="002D6B5A" w:rsidP="002D6B5A">
            <w:pPr>
              <w:rPr>
                <w:color w:val="757575"/>
                <w:sz w:val="24"/>
                <w:szCs w:val="24"/>
              </w:rPr>
            </w:pPr>
            <w:r>
              <w:rPr>
                <w:rStyle w:val="HTMLCode"/>
                <w:rFonts w:eastAsiaTheme="minorHAnsi"/>
                <w:color w:val="757575"/>
              </w:rPr>
              <w:t>}</w:t>
            </w:r>
          </w:p>
        </w:tc>
      </w:tr>
    </w:tbl>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Output:</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GeeksGeeksfor</w:t>
      </w:r>
    </w:p>
    <w:p w:rsidR="002D6B5A" w:rsidRPr="002D6B5A" w:rsidRDefault="002D6B5A" w:rsidP="002D6B5A">
      <w:pPr>
        <w:pStyle w:val="Heading2"/>
        <w:shd w:val="clear" w:color="auto" w:fill="FFFFFF"/>
        <w:spacing w:before="0"/>
        <w:jc w:val="both"/>
        <w:textAlignment w:val="baseline"/>
        <w:rPr>
          <w:rFonts w:ascii="Arial" w:eastAsia="Times New Roman" w:hAnsi="Arial" w:cs="Arial"/>
          <w:color w:val="FF6347"/>
          <w:kern w:val="36"/>
          <w:sz w:val="28"/>
          <w:szCs w:val="28"/>
        </w:rPr>
      </w:pPr>
      <w:r w:rsidRPr="002D6B5A">
        <w:rPr>
          <w:rFonts w:ascii="Arial" w:eastAsia="Times New Roman" w:hAnsi="Arial" w:cs="Arial"/>
          <w:color w:val="FF6347"/>
          <w:kern w:val="36"/>
          <w:sz w:val="28"/>
          <w:szCs w:val="28"/>
        </w:rPr>
        <w:t>How to implement memmove()?</w:t>
      </w:r>
    </w:p>
    <w:p w:rsidR="002D6B5A" w:rsidRDefault="002D6B5A" w:rsidP="002D6B5A">
      <w:pPr>
        <w:pStyle w:val="NormalWeb"/>
        <w:shd w:val="clear" w:color="auto" w:fill="FFFFFF"/>
        <w:spacing w:before="0" w:beforeAutospacing="0" w:after="167" w:afterAutospacing="0"/>
        <w:jc w:val="both"/>
        <w:textAlignment w:val="baseline"/>
        <w:rPr>
          <w:rFonts w:ascii="Helvetica" w:hAnsi="Helvetica" w:cs="Helvetica"/>
          <w:color w:val="000000"/>
          <w:sz w:val="22"/>
          <w:szCs w:val="22"/>
        </w:rPr>
      </w:pPr>
      <w:r>
        <w:rPr>
          <w:rFonts w:ascii="Helvetica" w:hAnsi="Helvetica" w:cs="Helvetica"/>
          <w:color w:val="000000"/>
          <w:sz w:val="22"/>
          <w:szCs w:val="22"/>
        </w:rPr>
        <w:t>The trick here is to use a temp array instead of directly copying from src to dest. The use of temp array is important to handle cases when source and destination addresses are overlapping.</w:t>
      </w:r>
    </w:p>
    <w:tbl>
      <w:tblPr>
        <w:tblW w:w="10984" w:type="dxa"/>
        <w:tblCellMar>
          <w:left w:w="0" w:type="dxa"/>
          <w:right w:w="0" w:type="dxa"/>
        </w:tblCellMar>
        <w:tblLook w:val="04A0"/>
      </w:tblPr>
      <w:tblGrid>
        <w:gridCol w:w="10984"/>
      </w:tblGrid>
      <w:tr w:rsidR="002D6B5A" w:rsidTr="002D6B5A">
        <w:tc>
          <w:tcPr>
            <w:tcW w:w="10984" w:type="dxa"/>
            <w:vAlign w:val="center"/>
            <w:hideMark/>
          </w:tcPr>
          <w:p w:rsidR="002D6B5A" w:rsidRDefault="002D6B5A" w:rsidP="002D6B5A">
            <w:pPr>
              <w:rPr>
                <w:color w:val="757575"/>
              </w:rPr>
            </w:pPr>
            <w:r>
              <w:rPr>
                <w:rStyle w:val="HTMLCode"/>
                <w:rFonts w:eastAsiaTheme="minorHAnsi"/>
                <w:color w:val="757575"/>
              </w:rPr>
              <w:t>//C++ program to demonstrate implementation of memmove()</w:t>
            </w:r>
          </w:p>
          <w:p w:rsidR="002D6B5A" w:rsidRDefault="002D6B5A" w:rsidP="002D6B5A">
            <w:pPr>
              <w:rPr>
                <w:color w:val="757575"/>
              </w:rPr>
            </w:pPr>
            <w:r>
              <w:rPr>
                <w:rStyle w:val="HTMLCode"/>
                <w:rFonts w:eastAsiaTheme="minorHAnsi"/>
                <w:color w:val="757575"/>
              </w:rPr>
              <w:t>#include&lt;stdio.h&gt;</w:t>
            </w:r>
          </w:p>
          <w:p w:rsidR="002D6B5A" w:rsidRDefault="002D6B5A" w:rsidP="002D6B5A">
            <w:pPr>
              <w:rPr>
                <w:color w:val="757575"/>
              </w:rPr>
            </w:pPr>
            <w:r>
              <w:rPr>
                <w:rStyle w:val="HTMLCode"/>
                <w:rFonts w:eastAsiaTheme="minorHAnsi"/>
                <w:color w:val="757575"/>
              </w:rPr>
              <w:t>#include&lt;string.h&gt;</w:t>
            </w:r>
          </w:p>
          <w:p w:rsidR="002D6B5A" w:rsidRDefault="002D6B5A" w:rsidP="002D6B5A">
            <w:pPr>
              <w:rPr>
                <w:color w:val="757575"/>
              </w:rPr>
            </w:pPr>
            <w:r>
              <w:rPr>
                <w:color w:val="757575"/>
              </w:rPr>
              <w:t> </w:t>
            </w:r>
          </w:p>
          <w:p w:rsidR="002D6B5A" w:rsidRDefault="002D6B5A" w:rsidP="002D6B5A">
            <w:pPr>
              <w:rPr>
                <w:color w:val="757575"/>
              </w:rPr>
            </w:pPr>
            <w:r>
              <w:rPr>
                <w:rStyle w:val="HTMLCode"/>
                <w:rFonts w:eastAsiaTheme="minorHAnsi"/>
                <w:color w:val="757575"/>
              </w:rPr>
              <w:t>// A function to copy block of 'n' bytes from source</w:t>
            </w:r>
          </w:p>
          <w:p w:rsidR="002D6B5A" w:rsidRDefault="002D6B5A" w:rsidP="002D6B5A">
            <w:pPr>
              <w:rPr>
                <w:color w:val="757575"/>
              </w:rPr>
            </w:pPr>
            <w:r>
              <w:rPr>
                <w:rStyle w:val="HTMLCode"/>
                <w:rFonts w:eastAsiaTheme="minorHAnsi"/>
                <w:color w:val="757575"/>
              </w:rPr>
              <w:lastRenderedPageBreak/>
              <w:t>// address 'src' to destination address 'dest'.</w:t>
            </w:r>
          </w:p>
          <w:p w:rsidR="002D6B5A" w:rsidRDefault="002D6B5A" w:rsidP="002D6B5A">
            <w:pPr>
              <w:rPr>
                <w:color w:val="757575"/>
              </w:rPr>
            </w:pPr>
            <w:r>
              <w:rPr>
                <w:rStyle w:val="HTMLCode"/>
                <w:rFonts w:eastAsiaTheme="minorHAnsi"/>
                <w:color w:val="757575"/>
              </w:rPr>
              <w:t>void</w:t>
            </w:r>
            <w:r>
              <w:rPr>
                <w:color w:val="757575"/>
              </w:rPr>
              <w:t xml:space="preserve"> </w:t>
            </w:r>
            <w:r>
              <w:rPr>
                <w:rStyle w:val="HTMLCode"/>
                <w:rFonts w:eastAsiaTheme="minorHAnsi"/>
                <w:color w:val="757575"/>
              </w:rPr>
              <w:t>myMemMove(void</w:t>
            </w:r>
            <w:r>
              <w:rPr>
                <w:color w:val="757575"/>
              </w:rPr>
              <w:t xml:space="preserve"> </w:t>
            </w:r>
            <w:r>
              <w:rPr>
                <w:rStyle w:val="HTMLCode"/>
                <w:rFonts w:eastAsiaTheme="minorHAnsi"/>
                <w:color w:val="757575"/>
              </w:rPr>
              <w:t>*dest, void</w:t>
            </w:r>
            <w:r>
              <w:rPr>
                <w:color w:val="757575"/>
              </w:rPr>
              <w:t xml:space="preserve"> </w:t>
            </w:r>
            <w:r>
              <w:rPr>
                <w:rStyle w:val="HTMLCode"/>
                <w:rFonts w:eastAsiaTheme="minorHAnsi"/>
                <w:color w:val="757575"/>
              </w:rPr>
              <w:t>*src, size_t</w:t>
            </w:r>
            <w:r>
              <w:rPr>
                <w:color w:val="757575"/>
              </w:rPr>
              <w:t xml:space="preserve"> </w:t>
            </w:r>
            <w:r>
              <w:rPr>
                <w:rStyle w:val="HTMLCode"/>
                <w:rFonts w:eastAsiaTheme="minorHAnsi"/>
                <w:color w:val="757575"/>
              </w:rPr>
              <w:t>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 Typecast src and dest addresses to (char *)</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 = (char</w:t>
            </w:r>
            <w:r>
              <w:rPr>
                <w:color w:val="757575"/>
              </w:rPr>
              <w:t xml:space="preserve"> </w:t>
            </w:r>
            <w:r>
              <w:rPr>
                <w:rStyle w:val="HTMLCode"/>
                <w:rFonts w:eastAsiaTheme="minorHAnsi"/>
                <w:color w:val="757575"/>
              </w:rPr>
              <w:t>*)src;</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*cdest = (char</w:t>
            </w:r>
            <w:r>
              <w:rPr>
                <w:color w:val="757575"/>
              </w:rPr>
              <w:t xml:space="preserve"> </w:t>
            </w:r>
            <w:r>
              <w:rPr>
                <w:rStyle w:val="HTMLCode"/>
                <w:rFonts w:eastAsiaTheme="minorHAnsi"/>
                <w:color w:val="757575"/>
              </w:rPr>
              <w:t>*)dest;</w:t>
            </w:r>
          </w:p>
          <w:p w:rsidR="002D6B5A" w:rsidRDefault="002D6B5A" w:rsidP="002D6B5A">
            <w:pPr>
              <w:rPr>
                <w:color w:val="757575"/>
              </w:rPr>
            </w:pPr>
            <w:r>
              <w:rPr>
                <w:color w:val="757575"/>
              </w:rPr>
              <w:t> </w:t>
            </w:r>
            <w:r>
              <w:rPr>
                <w:rStyle w:val="HTMLCode"/>
                <w:rFonts w:eastAsiaTheme="minorHAnsi"/>
                <w:color w:val="757575"/>
              </w:rPr>
              <w:t>   // Create a temporary array to hold data of src</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*temp = new</w:t>
            </w:r>
            <w:r>
              <w:rPr>
                <w:color w:val="757575"/>
              </w:rPr>
              <w:t xml:space="preserve"> </w:t>
            </w:r>
            <w:r>
              <w:rPr>
                <w:rStyle w:val="HTMLCode"/>
                <w:rFonts w:eastAsiaTheme="minorHAnsi"/>
                <w:color w:val="757575"/>
              </w:rPr>
              <w:t>char[n];</w:t>
            </w:r>
          </w:p>
          <w:p w:rsidR="002D6B5A" w:rsidRDefault="002D6B5A" w:rsidP="002D6B5A">
            <w:pPr>
              <w:rPr>
                <w:color w:val="757575"/>
              </w:rPr>
            </w:pPr>
            <w:r>
              <w:rPr>
                <w:color w:val="757575"/>
              </w:rPr>
              <w:t> </w:t>
            </w:r>
            <w:r>
              <w:rPr>
                <w:rStyle w:val="HTMLCode"/>
                <w:rFonts w:eastAsiaTheme="minorHAnsi"/>
                <w:color w:val="757575"/>
              </w:rPr>
              <w:t>   // Copy data from csrc[] to temp[]</w:t>
            </w:r>
          </w:p>
          <w:p w:rsidR="002D6B5A" w:rsidRDefault="002D6B5A" w:rsidP="002D6B5A">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(int</w:t>
            </w:r>
            <w:r>
              <w:rPr>
                <w:color w:val="757575"/>
              </w:rPr>
              <w:t xml:space="preserve"> </w:t>
            </w:r>
            <w:r>
              <w:rPr>
                <w:rStyle w:val="HTMLCode"/>
                <w:rFonts w:eastAsiaTheme="minorHAnsi"/>
                <w:color w:val="757575"/>
              </w:rPr>
              <w:t>i=0; i&lt;n; i++)</w:t>
            </w:r>
          </w:p>
          <w:p w:rsidR="002D6B5A" w:rsidRDefault="002D6B5A" w:rsidP="002D6B5A">
            <w:pPr>
              <w:rPr>
                <w:color w:val="757575"/>
              </w:rPr>
            </w:pPr>
            <w:r>
              <w:rPr>
                <w:rStyle w:val="HTMLCode"/>
                <w:rFonts w:eastAsiaTheme="minorHAnsi"/>
                <w:color w:val="757575"/>
              </w:rPr>
              <w:t>       temp[i] = csrc[i];</w:t>
            </w:r>
          </w:p>
          <w:p w:rsidR="002D6B5A" w:rsidRDefault="002D6B5A" w:rsidP="002D6B5A">
            <w:pPr>
              <w:rPr>
                <w:color w:val="757575"/>
              </w:rPr>
            </w:pPr>
            <w:r>
              <w:rPr>
                <w:color w:val="757575"/>
              </w:rPr>
              <w:t> </w:t>
            </w:r>
            <w:r>
              <w:rPr>
                <w:rStyle w:val="HTMLCode"/>
                <w:rFonts w:eastAsiaTheme="minorHAnsi"/>
                <w:color w:val="757575"/>
              </w:rPr>
              <w:t>   // Copy data from temp[] to cdest[]</w:t>
            </w:r>
          </w:p>
          <w:p w:rsidR="002D6B5A" w:rsidRDefault="002D6B5A" w:rsidP="002D6B5A">
            <w:pPr>
              <w:rPr>
                <w:color w:val="757575"/>
              </w:rPr>
            </w:pPr>
            <w:r>
              <w:rPr>
                <w:rStyle w:val="HTMLCode"/>
                <w:rFonts w:eastAsiaTheme="minorHAnsi"/>
                <w:color w:val="757575"/>
              </w:rPr>
              <w:t>   for</w:t>
            </w:r>
            <w:r>
              <w:rPr>
                <w:color w:val="757575"/>
              </w:rPr>
              <w:t xml:space="preserve"> </w:t>
            </w:r>
            <w:r>
              <w:rPr>
                <w:rStyle w:val="HTMLCode"/>
                <w:rFonts w:eastAsiaTheme="minorHAnsi"/>
                <w:color w:val="757575"/>
              </w:rPr>
              <w:t>(int</w:t>
            </w:r>
            <w:r>
              <w:rPr>
                <w:color w:val="757575"/>
              </w:rPr>
              <w:t xml:space="preserve"> </w:t>
            </w:r>
            <w:r>
              <w:rPr>
                <w:rStyle w:val="HTMLCode"/>
                <w:rFonts w:eastAsiaTheme="minorHAnsi"/>
                <w:color w:val="757575"/>
              </w:rPr>
              <w:t>i=0; i&lt;n; i++)</w:t>
            </w:r>
          </w:p>
          <w:p w:rsidR="002D6B5A" w:rsidRDefault="002D6B5A" w:rsidP="002D6B5A">
            <w:pPr>
              <w:rPr>
                <w:color w:val="757575"/>
              </w:rPr>
            </w:pPr>
            <w:r>
              <w:rPr>
                <w:rStyle w:val="HTMLCode"/>
                <w:rFonts w:eastAsiaTheme="minorHAnsi"/>
                <w:color w:val="757575"/>
              </w:rPr>
              <w:t>       cdest[i] = temp[i];</w:t>
            </w:r>
          </w:p>
          <w:p w:rsidR="002D6B5A" w:rsidRDefault="002D6B5A" w:rsidP="002D6B5A">
            <w:pPr>
              <w:rPr>
                <w:color w:val="757575"/>
              </w:rPr>
            </w:pPr>
            <w:r>
              <w:rPr>
                <w:color w:val="757575"/>
              </w:rPr>
              <w:t> </w:t>
            </w:r>
          </w:p>
          <w:p w:rsidR="002D6B5A" w:rsidRDefault="002D6B5A" w:rsidP="002D6B5A">
            <w:pPr>
              <w:rPr>
                <w:color w:val="757575"/>
              </w:rPr>
            </w:pPr>
            <w:r>
              <w:rPr>
                <w:rStyle w:val="HTMLCode"/>
                <w:rFonts w:eastAsiaTheme="minorHAnsi"/>
                <w:color w:val="757575"/>
              </w:rPr>
              <w:t>   delete</w:t>
            </w:r>
            <w:r>
              <w:rPr>
                <w:color w:val="757575"/>
              </w:rPr>
              <w:t xml:space="preserve"> </w:t>
            </w:r>
            <w:r>
              <w:rPr>
                <w:rStyle w:val="HTMLCode"/>
                <w:rFonts w:eastAsiaTheme="minorHAnsi"/>
                <w:color w:val="757575"/>
              </w:rPr>
              <w:t>[] temp;</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color w:val="757575"/>
              </w:rPr>
              <w:t> </w:t>
            </w:r>
            <w:r>
              <w:rPr>
                <w:rStyle w:val="HTMLCode"/>
                <w:rFonts w:eastAsiaTheme="minorHAnsi"/>
                <w:color w:val="757575"/>
              </w:rPr>
              <w:t>// Driver program</w:t>
            </w:r>
          </w:p>
          <w:p w:rsidR="002D6B5A" w:rsidRDefault="002D6B5A" w:rsidP="002D6B5A">
            <w:pPr>
              <w:rPr>
                <w:color w:val="757575"/>
              </w:rPr>
            </w:pPr>
            <w:r>
              <w:rPr>
                <w:rStyle w:val="HTMLCode"/>
                <w:rFonts w:eastAsiaTheme="minorHAnsi"/>
                <w:color w:val="757575"/>
              </w:rPr>
              <w:t>int</w:t>
            </w:r>
            <w:r>
              <w:rPr>
                <w:color w:val="757575"/>
              </w:rPr>
              <w:t xml:space="preserve"> </w:t>
            </w:r>
            <w:r>
              <w:rPr>
                <w:rStyle w:val="HTMLCode"/>
                <w:rFonts w:eastAsiaTheme="minorHAnsi"/>
                <w:color w:val="757575"/>
              </w:rPr>
              <w:t>main()</w:t>
            </w:r>
          </w:p>
          <w:p w:rsidR="002D6B5A" w:rsidRDefault="002D6B5A" w:rsidP="002D6B5A">
            <w:pPr>
              <w:rPr>
                <w:color w:val="757575"/>
              </w:rPr>
            </w:pPr>
            <w:r>
              <w:rPr>
                <w:rStyle w:val="HTMLCode"/>
                <w:rFonts w:eastAsiaTheme="minorHAnsi"/>
                <w:color w:val="757575"/>
              </w:rPr>
              <w:t>{</w:t>
            </w:r>
          </w:p>
          <w:p w:rsidR="002D6B5A" w:rsidRDefault="002D6B5A" w:rsidP="002D6B5A">
            <w:pPr>
              <w:rPr>
                <w:color w:val="757575"/>
              </w:rPr>
            </w:pPr>
            <w:r>
              <w:rPr>
                <w:rStyle w:val="HTMLCode"/>
                <w:rFonts w:eastAsiaTheme="minorHAnsi"/>
                <w:color w:val="757575"/>
              </w:rPr>
              <w:t>   char</w:t>
            </w:r>
            <w:r>
              <w:rPr>
                <w:color w:val="757575"/>
              </w:rPr>
              <w:t xml:space="preserve"> </w:t>
            </w:r>
            <w:r>
              <w:rPr>
                <w:rStyle w:val="HTMLCode"/>
                <w:rFonts w:eastAsiaTheme="minorHAnsi"/>
                <w:color w:val="757575"/>
              </w:rPr>
              <w:t>csrc[100] = "Geeksfor";</w:t>
            </w:r>
          </w:p>
          <w:p w:rsidR="002D6B5A" w:rsidRDefault="002D6B5A" w:rsidP="002D6B5A">
            <w:pPr>
              <w:rPr>
                <w:color w:val="757575"/>
              </w:rPr>
            </w:pPr>
            <w:r>
              <w:rPr>
                <w:rStyle w:val="HTMLCode"/>
                <w:rFonts w:eastAsiaTheme="minorHAnsi"/>
                <w:color w:val="757575"/>
              </w:rPr>
              <w:t>   myMemMove(csrc+5, csrc, strlen(csrc)+1);</w:t>
            </w:r>
          </w:p>
          <w:p w:rsidR="002D6B5A" w:rsidRDefault="002D6B5A" w:rsidP="002D6B5A">
            <w:pPr>
              <w:rPr>
                <w:color w:val="757575"/>
              </w:rPr>
            </w:pPr>
            <w:r>
              <w:rPr>
                <w:rStyle w:val="HTMLCode"/>
                <w:rFonts w:eastAsiaTheme="minorHAnsi"/>
                <w:color w:val="757575"/>
              </w:rPr>
              <w:t>   printf("%s", csrc);</w:t>
            </w:r>
          </w:p>
          <w:p w:rsidR="002D6B5A" w:rsidRDefault="002D6B5A" w:rsidP="002D6B5A">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2D6B5A" w:rsidRDefault="002D6B5A" w:rsidP="002D6B5A">
            <w:pPr>
              <w:rPr>
                <w:color w:val="757575"/>
                <w:sz w:val="24"/>
                <w:szCs w:val="24"/>
              </w:rPr>
            </w:pPr>
            <w:r>
              <w:rPr>
                <w:rStyle w:val="HTMLCode"/>
                <w:rFonts w:eastAsiaTheme="minorHAnsi"/>
                <w:color w:val="757575"/>
              </w:rPr>
              <w:t>}</w:t>
            </w:r>
          </w:p>
        </w:tc>
      </w:tr>
    </w:tbl>
    <w:p w:rsidR="002D6B5A" w:rsidRDefault="002D6B5A" w:rsidP="002D6B5A">
      <w:pPr>
        <w:shd w:val="clear" w:color="auto" w:fill="FFFFFF"/>
        <w:spacing w:line="318" w:lineRule="atLeast"/>
        <w:jc w:val="both"/>
        <w:textAlignment w:val="baseline"/>
        <w:rPr>
          <w:rFonts w:ascii="Helvetica" w:hAnsi="Helvetica" w:cs="Helvetica"/>
          <w:color w:val="000000"/>
        </w:rPr>
      </w:pPr>
      <w:r>
        <w:rPr>
          <w:rFonts w:ascii="Helvetica" w:hAnsi="Helvetica" w:cs="Helvetica"/>
          <w:color w:val="000000"/>
        </w:rPr>
        <w:lastRenderedPageBreak/>
        <w:t>Output:</w:t>
      </w:r>
    </w:p>
    <w:p w:rsidR="002D6B5A" w:rsidRDefault="002D6B5A" w:rsidP="002D6B5A">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GeeksGeeksfor</w:t>
      </w:r>
    </w:p>
    <w:p w:rsidR="005D0173" w:rsidRPr="005D0173" w:rsidRDefault="005D0173" w:rsidP="005D0173">
      <w:pPr>
        <w:pStyle w:val="Heading2"/>
        <w:shd w:val="clear" w:color="auto" w:fill="FFFFFF"/>
        <w:spacing w:before="0"/>
        <w:jc w:val="both"/>
        <w:textAlignment w:val="baseline"/>
        <w:rPr>
          <w:rFonts w:ascii="Arial" w:eastAsia="Times New Roman" w:hAnsi="Arial" w:cs="Arial"/>
          <w:color w:val="FF6347"/>
          <w:kern w:val="36"/>
          <w:sz w:val="28"/>
          <w:szCs w:val="28"/>
        </w:rPr>
      </w:pPr>
      <w:r w:rsidRPr="005D0173">
        <w:rPr>
          <w:rFonts w:ascii="Arial" w:eastAsia="Times New Roman" w:hAnsi="Arial" w:cs="Arial"/>
          <w:color w:val="FF6347"/>
          <w:kern w:val="36"/>
          <w:sz w:val="28"/>
          <w:szCs w:val="28"/>
        </w:rPr>
        <w:lastRenderedPageBreak/>
        <w:t>Setting a bit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Use the bitwise OR operator (</w:t>
      </w:r>
      <w:r w:rsidRPr="005D0173">
        <w:rPr>
          <w:rFonts w:ascii="Consolas" w:eastAsia="Times New Roman" w:hAnsi="Consolas" w:cs="Consolas"/>
          <w:color w:val="242729"/>
        </w:rPr>
        <w:t>|</w:t>
      </w:r>
      <w:r w:rsidRPr="005D0173">
        <w:rPr>
          <w:rFonts w:ascii="Arial" w:eastAsia="Times New Roman" w:hAnsi="Arial" w:cs="Arial"/>
          <w:color w:val="242729"/>
          <w:sz w:val="25"/>
          <w:szCs w:val="25"/>
        </w:rPr>
        <w:t>) to set a bit.</w:t>
      </w:r>
    </w:p>
    <w:p w:rsidR="005D0173" w:rsidRPr="005D0173" w:rsidRDefault="005D0173" w:rsidP="005D01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5D0173">
        <w:rPr>
          <w:rFonts w:ascii="Consolas" w:eastAsia="Times New Roman" w:hAnsi="Consolas" w:cs="Consolas"/>
          <w:color w:val="303336"/>
        </w:rPr>
        <w:t xml:space="preserve">number |= </w:t>
      </w:r>
      <w:r w:rsidRPr="005D0173">
        <w:rPr>
          <w:rFonts w:ascii="Consolas" w:eastAsia="Times New Roman" w:hAnsi="Consolas" w:cs="Consolas"/>
          <w:color w:val="7D2727"/>
        </w:rPr>
        <w:t>1</w:t>
      </w:r>
      <w:r w:rsidRPr="005D0173">
        <w:rPr>
          <w:rFonts w:ascii="Consolas" w:eastAsia="Times New Roman" w:hAnsi="Consolas" w:cs="Consolas"/>
          <w:color w:val="303336"/>
        </w:rPr>
        <w:t xml:space="preserve"> &lt;&lt; x;</w:t>
      </w:r>
    </w:p>
    <w:p w:rsid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That will set bit</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szCs w:val="25"/>
        </w:rPr>
        <w: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p>
    <w:p w:rsidR="005D0173" w:rsidRPr="005D0173" w:rsidRDefault="005D0173" w:rsidP="005D0173">
      <w:pPr>
        <w:pStyle w:val="Heading2"/>
        <w:shd w:val="clear" w:color="auto" w:fill="FFFFFF"/>
        <w:spacing w:before="0"/>
        <w:jc w:val="both"/>
        <w:textAlignment w:val="baseline"/>
        <w:rPr>
          <w:rFonts w:ascii="Arial" w:eastAsia="Times New Roman" w:hAnsi="Arial" w:cs="Arial"/>
          <w:color w:val="FF6347"/>
          <w:kern w:val="36"/>
          <w:sz w:val="28"/>
          <w:szCs w:val="28"/>
        </w:rPr>
      </w:pPr>
      <w:r w:rsidRPr="005D0173">
        <w:rPr>
          <w:rFonts w:ascii="Arial" w:eastAsia="Times New Roman" w:hAnsi="Arial" w:cs="Arial"/>
          <w:color w:val="FF6347"/>
          <w:kern w:val="36"/>
          <w:sz w:val="28"/>
          <w:szCs w:val="28"/>
        </w:rPr>
        <w:t>Clearing a bit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Use the bitwise AND operator (</w:t>
      </w:r>
      <w:r w:rsidRPr="005D0173">
        <w:rPr>
          <w:rFonts w:ascii="Consolas" w:eastAsia="Times New Roman" w:hAnsi="Consolas" w:cs="Consolas"/>
          <w:color w:val="242729"/>
        </w:rPr>
        <w:t>&amp;</w:t>
      </w:r>
      <w:r w:rsidRPr="005D0173">
        <w:rPr>
          <w:rFonts w:ascii="Arial" w:eastAsia="Times New Roman" w:hAnsi="Arial" w:cs="Arial"/>
          <w:color w:val="242729"/>
          <w:sz w:val="25"/>
          <w:szCs w:val="25"/>
        </w:rPr>
        <w:t>) to clear a bit.</w:t>
      </w:r>
    </w:p>
    <w:p w:rsidR="005D0173" w:rsidRPr="005D0173" w:rsidRDefault="005D0173" w:rsidP="005D01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5D0173">
        <w:rPr>
          <w:rFonts w:ascii="Consolas" w:eastAsia="Times New Roman" w:hAnsi="Consolas" w:cs="Consolas"/>
          <w:color w:val="303336"/>
        </w:rPr>
        <w:t>number &amp;= ~(</w:t>
      </w:r>
      <w:r w:rsidRPr="005D0173">
        <w:rPr>
          <w:rFonts w:ascii="Consolas" w:eastAsia="Times New Roman" w:hAnsi="Consolas" w:cs="Consolas"/>
          <w:color w:val="7D2727"/>
        </w:rPr>
        <w:t>1</w:t>
      </w:r>
      <w:r w:rsidRPr="005D0173">
        <w:rPr>
          <w:rFonts w:ascii="Consolas" w:eastAsia="Times New Roman" w:hAnsi="Consolas" w:cs="Consolas"/>
          <w:color w:val="303336"/>
        </w:rPr>
        <w:t xml:space="preserve"> &lt;&lt; x);</w:t>
      </w:r>
    </w:p>
    <w:p w:rsid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That will clear bit</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szCs w:val="25"/>
        </w:rPr>
        <w:t>. You must invert the bit string with the bitwise NOT operator (</w:t>
      </w:r>
      <w:r w:rsidRPr="005D0173">
        <w:rPr>
          <w:rFonts w:ascii="Consolas" w:eastAsia="Times New Roman" w:hAnsi="Consolas" w:cs="Consolas"/>
          <w:color w:val="242729"/>
        </w:rPr>
        <w:t>~</w:t>
      </w:r>
      <w:r w:rsidRPr="005D0173">
        <w:rPr>
          <w:rFonts w:ascii="Arial" w:eastAsia="Times New Roman" w:hAnsi="Arial" w:cs="Arial"/>
          <w:color w:val="242729"/>
          <w:sz w:val="25"/>
          <w:szCs w:val="25"/>
        </w:rPr>
        <w:t>), then AND it.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p>
    <w:p w:rsidR="005D0173" w:rsidRPr="005D0173" w:rsidRDefault="005D0173" w:rsidP="005D0173">
      <w:pPr>
        <w:pStyle w:val="Heading2"/>
        <w:shd w:val="clear" w:color="auto" w:fill="FFFFFF"/>
        <w:spacing w:before="0"/>
        <w:jc w:val="both"/>
        <w:textAlignment w:val="baseline"/>
        <w:rPr>
          <w:rFonts w:ascii="Arial" w:eastAsia="Times New Roman" w:hAnsi="Arial" w:cs="Arial"/>
          <w:color w:val="FF6347"/>
          <w:kern w:val="36"/>
          <w:sz w:val="28"/>
          <w:szCs w:val="28"/>
        </w:rPr>
      </w:pPr>
      <w:r w:rsidRPr="005D0173">
        <w:rPr>
          <w:rFonts w:ascii="Arial" w:eastAsia="Times New Roman" w:hAnsi="Arial" w:cs="Arial"/>
          <w:color w:val="FF6347"/>
          <w:kern w:val="36"/>
          <w:sz w:val="28"/>
          <w:szCs w:val="28"/>
        </w:rPr>
        <w:t>Toggling a bit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The XOR operator (</w:t>
      </w:r>
      <w:r w:rsidRPr="005D0173">
        <w:rPr>
          <w:rFonts w:ascii="Consolas" w:eastAsia="Times New Roman" w:hAnsi="Consolas" w:cs="Consolas"/>
          <w:color w:val="242729"/>
        </w:rPr>
        <w:t>^</w:t>
      </w:r>
      <w:r w:rsidRPr="005D0173">
        <w:rPr>
          <w:rFonts w:ascii="Arial" w:eastAsia="Times New Roman" w:hAnsi="Arial" w:cs="Arial"/>
          <w:color w:val="242729"/>
          <w:sz w:val="25"/>
          <w:szCs w:val="25"/>
        </w:rPr>
        <w:t>) can be used to toggle a bit.</w:t>
      </w:r>
    </w:p>
    <w:p w:rsidR="005D0173" w:rsidRPr="005D0173" w:rsidRDefault="005D0173" w:rsidP="005D01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5D0173">
        <w:rPr>
          <w:rFonts w:ascii="Consolas" w:eastAsia="Times New Roman" w:hAnsi="Consolas" w:cs="Consolas"/>
          <w:color w:val="303336"/>
        </w:rPr>
        <w:t xml:space="preserve">number ^= </w:t>
      </w:r>
      <w:r w:rsidRPr="005D0173">
        <w:rPr>
          <w:rFonts w:ascii="Consolas" w:eastAsia="Times New Roman" w:hAnsi="Consolas" w:cs="Consolas"/>
          <w:color w:val="7D2727"/>
        </w:rPr>
        <w:t>1</w:t>
      </w:r>
      <w:r w:rsidRPr="005D0173">
        <w:rPr>
          <w:rFonts w:ascii="Consolas" w:eastAsia="Times New Roman" w:hAnsi="Consolas" w:cs="Consolas"/>
          <w:color w:val="303336"/>
        </w:rPr>
        <w:t xml:space="preserve"> &lt;&lt; x;</w:t>
      </w:r>
    </w:p>
    <w:p w:rsid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That will toggle bit</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szCs w:val="25"/>
        </w:rPr>
        <w: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p>
    <w:p w:rsidR="005D0173" w:rsidRPr="005D0173" w:rsidRDefault="005D0173" w:rsidP="005D0173">
      <w:pPr>
        <w:pStyle w:val="Heading2"/>
        <w:shd w:val="clear" w:color="auto" w:fill="FFFFFF"/>
        <w:spacing w:before="0"/>
        <w:jc w:val="both"/>
        <w:textAlignment w:val="baseline"/>
        <w:rPr>
          <w:rFonts w:ascii="Arial" w:eastAsia="Times New Roman" w:hAnsi="Arial" w:cs="Arial"/>
          <w:color w:val="FF6347"/>
          <w:kern w:val="36"/>
          <w:sz w:val="28"/>
          <w:szCs w:val="28"/>
        </w:rPr>
      </w:pPr>
      <w:r w:rsidRPr="005D0173">
        <w:rPr>
          <w:rFonts w:ascii="Arial" w:eastAsia="Times New Roman" w:hAnsi="Arial" w:cs="Arial"/>
          <w:color w:val="FF6347"/>
          <w:kern w:val="36"/>
          <w:sz w:val="28"/>
          <w:szCs w:val="28"/>
        </w:rPr>
        <w:t>Checking a bit</w:t>
      </w:r>
    </w:p>
    <w:p w:rsidR="005D0173" w:rsidRPr="005D0173" w:rsidRDefault="005D0173" w:rsidP="005D0173">
      <w:pPr>
        <w:shd w:val="clear" w:color="auto" w:fill="FFFFFF"/>
        <w:spacing w:after="24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You didn't ask for this but I might as well add it.</w:t>
      </w:r>
    </w:p>
    <w:p w:rsidR="005D0173" w:rsidRPr="005D0173" w:rsidRDefault="005D0173" w:rsidP="005D0173">
      <w:pPr>
        <w:shd w:val="clear" w:color="auto" w:fill="FFFFFF"/>
        <w:spacing w:after="24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To check a bit, shift the number x to the right, then bitwise AND it:</w:t>
      </w:r>
    </w:p>
    <w:p w:rsidR="005D0173" w:rsidRPr="005D0173" w:rsidRDefault="005D0173" w:rsidP="005D01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5D0173">
        <w:rPr>
          <w:rFonts w:ascii="Consolas" w:eastAsia="Times New Roman" w:hAnsi="Consolas" w:cs="Consolas"/>
          <w:color w:val="303336"/>
        </w:rPr>
        <w:t xml:space="preserve">bit = (number &gt;&gt; x) &amp; </w:t>
      </w:r>
      <w:r w:rsidRPr="005D0173">
        <w:rPr>
          <w:rFonts w:ascii="Consolas" w:eastAsia="Times New Roman" w:hAnsi="Consolas" w:cs="Consolas"/>
          <w:color w:val="7D2727"/>
        </w:rPr>
        <w:t>1</w:t>
      </w:r>
      <w:r w:rsidRPr="005D0173">
        <w:rPr>
          <w:rFonts w:ascii="Consolas" w:eastAsia="Times New Roman" w:hAnsi="Consolas" w:cs="Consolas"/>
          <w:color w:val="303336"/>
        </w:rPr>
        <w:t>;</w:t>
      </w:r>
    </w:p>
    <w:p w:rsid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That will put the value of bit</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into the variable</w:t>
      </w:r>
      <w:r w:rsidRPr="005D0173">
        <w:rPr>
          <w:rFonts w:ascii="Arial" w:eastAsia="Times New Roman" w:hAnsi="Arial" w:cs="Arial"/>
          <w:color w:val="242729"/>
          <w:sz w:val="25"/>
        </w:rPr>
        <w:t> </w:t>
      </w:r>
      <w:r w:rsidRPr="005D0173">
        <w:rPr>
          <w:rFonts w:ascii="Consolas" w:eastAsia="Times New Roman" w:hAnsi="Consolas" w:cs="Consolas"/>
          <w:color w:val="242729"/>
        </w:rPr>
        <w:t>bit</w:t>
      </w:r>
      <w:r w:rsidRPr="005D0173">
        <w:rPr>
          <w:rFonts w:ascii="Arial" w:eastAsia="Times New Roman" w:hAnsi="Arial" w:cs="Arial"/>
          <w:color w:val="242729"/>
          <w:sz w:val="25"/>
          <w:szCs w:val="25"/>
        </w:rPr>
        <w:t>.</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p>
    <w:p w:rsidR="005D0173" w:rsidRPr="005D0173" w:rsidRDefault="005D0173" w:rsidP="005D0173">
      <w:pPr>
        <w:pStyle w:val="Heading2"/>
        <w:shd w:val="clear" w:color="auto" w:fill="FFFFFF"/>
        <w:spacing w:before="0"/>
        <w:jc w:val="both"/>
        <w:textAlignment w:val="baseline"/>
        <w:rPr>
          <w:rFonts w:ascii="Arial" w:eastAsia="Times New Roman" w:hAnsi="Arial" w:cs="Arial"/>
          <w:color w:val="FF6347"/>
          <w:kern w:val="36"/>
          <w:sz w:val="28"/>
          <w:szCs w:val="28"/>
        </w:rPr>
      </w:pPr>
      <w:r w:rsidRPr="005D0173">
        <w:rPr>
          <w:rFonts w:ascii="Arial" w:eastAsia="Times New Roman" w:hAnsi="Arial" w:cs="Arial"/>
          <w:color w:val="FF6347"/>
          <w:kern w:val="36"/>
          <w:sz w:val="28"/>
          <w:szCs w:val="28"/>
        </w:rPr>
        <w:t>Changing the nth bit to x</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Setting the</w:t>
      </w:r>
      <w:r w:rsidRPr="005D0173">
        <w:rPr>
          <w:rFonts w:ascii="Arial" w:eastAsia="Times New Roman" w:hAnsi="Arial" w:cs="Arial"/>
          <w:color w:val="242729"/>
          <w:sz w:val="25"/>
        </w:rPr>
        <w:t> </w:t>
      </w:r>
      <w:r w:rsidRPr="005D0173">
        <w:rPr>
          <w:rFonts w:ascii="Consolas" w:eastAsia="Times New Roman" w:hAnsi="Consolas" w:cs="Consolas"/>
          <w:color w:val="242729"/>
        </w:rPr>
        <w:t>n</w:t>
      </w:r>
      <w:r w:rsidRPr="005D0173">
        <w:rPr>
          <w:rFonts w:ascii="Arial" w:eastAsia="Times New Roman" w:hAnsi="Arial" w:cs="Arial"/>
          <w:color w:val="242729"/>
          <w:sz w:val="25"/>
          <w:szCs w:val="25"/>
        </w:rPr>
        <w:t>th bit to either</w:t>
      </w:r>
      <w:r w:rsidRPr="005D0173">
        <w:rPr>
          <w:rFonts w:ascii="Arial" w:eastAsia="Times New Roman" w:hAnsi="Arial" w:cs="Arial"/>
          <w:color w:val="242729"/>
          <w:sz w:val="25"/>
        </w:rPr>
        <w:t> </w:t>
      </w:r>
      <w:r w:rsidRPr="005D0173">
        <w:rPr>
          <w:rFonts w:ascii="Consolas" w:eastAsia="Times New Roman" w:hAnsi="Consolas" w:cs="Consolas"/>
          <w:color w:val="242729"/>
        </w:rPr>
        <w:t>1</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or</w:t>
      </w:r>
      <w:r w:rsidRPr="005D0173">
        <w:rPr>
          <w:rFonts w:ascii="Arial" w:eastAsia="Times New Roman" w:hAnsi="Arial" w:cs="Arial"/>
          <w:color w:val="242729"/>
          <w:sz w:val="25"/>
        </w:rPr>
        <w:t> </w:t>
      </w:r>
      <w:r w:rsidRPr="005D0173">
        <w:rPr>
          <w:rFonts w:ascii="Consolas" w:eastAsia="Times New Roman" w:hAnsi="Consolas" w:cs="Consolas"/>
          <w:color w:val="242729"/>
        </w:rPr>
        <w:t>0</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can be achieved with the following:</w:t>
      </w:r>
    </w:p>
    <w:p w:rsidR="005D0173" w:rsidRPr="005D0173" w:rsidRDefault="005D0173" w:rsidP="005D01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5D0173">
        <w:rPr>
          <w:rFonts w:ascii="Consolas" w:eastAsia="Times New Roman" w:hAnsi="Consolas" w:cs="Consolas"/>
          <w:color w:val="303336"/>
        </w:rPr>
        <w:t>number ^= (-x ^ number) &amp; (</w:t>
      </w:r>
      <w:r w:rsidRPr="005D0173">
        <w:rPr>
          <w:rFonts w:ascii="Consolas" w:eastAsia="Times New Roman" w:hAnsi="Consolas" w:cs="Consolas"/>
          <w:color w:val="7D2727"/>
        </w:rPr>
        <w:t>1</w:t>
      </w:r>
      <w:r w:rsidRPr="005D0173">
        <w:rPr>
          <w:rFonts w:ascii="Consolas" w:eastAsia="Times New Roman" w:hAnsi="Consolas" w:cs="Consolas"/>
          <w:color w:val="303336"/>
        </w:rPr>
        <w:t xml:space="preserve"> &lt;&lt; n);</w:t>
      </w:r>
    </w:p>
    <w:p w:rsidR="005D0173" w:rsidRPr="005D0173" w:rsidRDefault="005D0173" w:rsidP="005D0173">
      <w:pPr>
        <w:shd w:val="clear" w:color="auto" w:fill="FFFFFF"/>
        <w:spacing w:after="0" w:line="327" w:lineRule="atLeast"/>
        <w:rPr>
          <w:rFonts w:ascii="Arial" w:eastAsia="Times New Roman" w:hAnsi="Arial" w:cs="Arial"/>
          <w:color w:val="242729"/>
          <w:sz w:val="25"/>
          <w:szCs w:val="25"/>
        </w:rPr>
      </w:pPr>
      <w:r w:rsidRPr="005D0173">
        <w:rPr>
          <w:rFonts w:ascii="Arial" w:eastAsia="Times New Roman" w:hAnsi="Arial" w:cs="Arial"/>
          <w:color w:val="242729"/>
          <w:sz w:val="25"/>
          <w:szCs w:val="25"/>
        </w:rPr>
        <w:t>Bit</w:t>
      </w:r>
      <w:r w:rsidRPr="005D0173">
        <w:rPr>
          <w:rFonts w:ascii="Arial" w:eastAsia="Times New Roman" w:hAnsi="Arial" w:cs="Arial"/>
          <w:color w:val="242729"/>
          <w:sz w:val="25"/>
        </w:rPr>
        <w:t> </w:t>
      </w:r>
      <w:r w:rsidRPr="005D0173">
        <w:rPr>
          <w:rFonts w:ascii="Consolas" w:eastAsia="Times New Roman" w:hAnsi="Consolas" w:cs="Consolas"/>
          <w:color w:val="242729"/>
        </w:rPr>
        <w:t>n</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will be set if</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is</w:t>
      </w:r>
      <w:r w:rsidRPr="005D0173">
        <w:rPr>
          <w:rFonts w:ascii="Arial" w:eastAsia="Times New Roman" w:hAnsi="Arial" w:cs="Arial"/>
          <w:color w:val="242729"/>
          <w:sz w:val="25"/>
        </w:rPr>
        <w:t> </w:t>
      </w:r>
      <w:r w:rsidRPr="005D0173">
        <w:rPr>
          <w:rFonts w:ascii="Consolas" w:eastAsia="Times New Roman" w:hAnsi="Consolas" w:cs="Consolas"/>
          <w:color w:val="242729"/>
        </w:rPr>
        <w:t>1</w:t>
      </w:r>
      <w:r w:rsidRPr="005D0173">
        <w:rPr>
          <w:rFonts w:ascii="Arial" w:eastAsia="Times New Roman" w:hAnsi="Arial" w:cs="Arial"/>
          <w:color w:val="242729"/>
          <w:sz w:val="25"/>
          <w:szCs w:val="25"/>
        </w:rPr>
        <w:t>, and cleared if</w:t>
      </w:r>
      <w:r w:rsidRPr="005D0173">
        <w:rPr>
          <w:rFonts w:ascii="Arial" w:eastAsia="Times New Roman" w:hAnsi="Arial" w:cs="Arial"/>
          <w:color w:val="242729"/>
          <w:sz w:val="25"/>
        </w:rPr>
        <w:t> </w:t>
      </w:r>
      <w:r w:rsidRPr="005D0173">
        <w:rPr>
          <w:rFonts w:ascii="Consolas" w:eastAsia="Times New Roman" w:hAnsi="Consolas" w:cs="Consolas"/>
          <w:color w:val="242729"/>
        </w:rPr>
        <w:t>x</w:t>
      </w:r>
      <w:r w:rsidRPr="005D0173">
        <w:rPr>
          <w:rFonts w:ascii="Arial" w:eastAsia="Times New Roman" w:hAnsi="Arial" w:cs="Arial"/>
          <w:color w:val="242729"/>
          <w:sz w:val="25"/>
        </w:rPr>
        <w:t> </w:t>
      </w:r>
      <w:r w:rsidRPr="005D0173">
        <w:rPr>
          <w:rFonts w:ascii="Arial" w:eastAsia="Times New Roman" w:hAnsi="Arial" w:cs="Arial"/>
          <w:color w:val="242729"/>
          <w:sz w:val="25"/>
          <w:szCs w:val="25"/>
        </w:rPr>
        <w:t>is</w:t>
      </w:r>
      <w:r w:rsidRPr="005D0173">
        <w:rPr>
          <w:rFonts w:ascii="Arial" w:eastAsia="Times New Roman" w:hAnsi="Arial" w:cs="Arial"/>
          <w:color w:val="242729"/>
          <w:sz w:val="25"/>
        </w:rPr>
        <w:t> </w:t>
      </w:r>
      <w:r w:rsidRPr="005D0173">
        <w:rPr>
          <w:rFonts w:ascii="Consolas" w:eastAsia="Times New Roman" w:hAnsi="Consolas" w:cs="Consolas"/>
          <w:color w:val="242729"/>
        </w:rPr>
        <w:t>0</w:t>
      </w:r>
      <w:r w:rsidRPr="005D0173">
        <w:rPr>
          <w:rFonts w:ascii="Arial" w:eastAsia="Times New Roman" w:hAnsi="Arial" w:cs="Arial"/>
          <w:color w:val="242729"/>
          <w:sz w:val="25"/>
          <w:szCs w:val="25"/>
        </w:rPr>
        <w:t>.</w:t>
      </w:r>
    </w:p>
    <w:p w:rsidR="002A354E" w:rsidRDefault="002A354E" w:rsidP="004D5F7E">
      <w:pPr>
        <w:pStyle w:val="Heading1"/>
        <w:shd w:val="clear" w:color="auto" w:fill="FFFFFF"/>
        <w:rPr>
          <w:rFonts w:asciiTheme="minorHAnsi" w:eastAsiaTheme="minorHAnsi" w:hAnsiTheme="minorHAnsi" w:cstheme="minorBidi"/>
          <w:b w:val="0"/>
          <w:bCs w:val="0"/>
          <w:color w:val="222222"/>
          <w:kern w:val="0"/>
          <w:sz w:val="24"/>
          <w:szCs w:val="24"/>
        </w:rPr>
      </w:pPr>
    </w:p>
    <w:p w:rsidR="00F52AEB" w:rsidRDefault="00F52AEB" w:rsidP="00F52AEB">
      <w:pPr>
        <w:pStyle w:val="Heading2"/>
        <w:shd w:val="clear" w:color="auto" w:fill="FFFFFF"/>
        <w:spacing w:before="0"/>
        <w:jc w:val="both"/>
        <w:textAlignment w:val="baseline"/>
        <w:rPr>
          <w:rFonts w:ascii="Arial" w:eastAsia="Times New Roman" w:hAnsi="Arial" w:cs="Arial"/>
          <w:color w:val="FF6347"/>
          <w:kern w:val="36"/>
          <w:sz w:val="28"/>
          <w:szCs w:val="28"/>
        </w:rPr>
      </w:pPr>
      <w:r w:rsidRPr="00F52AEB">
        <w:rPr>
          <w:rFonts w:ascii="Arial" w:eastAsia="Times New Roman" w:hAnsi="Arial" w:cs="Arial"/>
          <w:color w:val="FF6347"/>
          <w:kern w:val="36"/>
          <w:sz w:val="28"/>
          <w:szCs w:val="28"/>
        </w:rPr>
        <w:t>Count set bits in an integer</w:t>
      </w:r>
    </w:p>
    <w:p w:rsidR="00F52AEB" w:rsidRDefault="00F52AEB" w:rsidP="00F52AEB">
      <w:pPr>
        <w:spacing w:after="0" w:line="239" w:lineRule="atLeast"/>
        <w:rPr>
          <w:rFonts w:ascii="Courier New" w:eastAsia="Times New Roman" w:hAnsi="Courier New" w:cs="Courier New"/>
          <w:color w:val="757575"/>
          <w:sz w:val="20"/>
        </w:rPr>
      </w:pPr>
    </w:p>
    <w:p w:rsidR="00F52AEB" w:rsidRDefault="00F52AEB" w:rsidP="00F52AEB">
      <w:pPr>
        <w:spacing w:after="0" w:line="239" w:lineRule="atLeast"/>
        <w:rPr>
          <w:rFonts w:ascii="Courier New" w:eastAsia="Times New Roman" w:hAnsi="Courier New" w:cs="Courier New"/>
          <w:color w:val="757575"/>
          <w:sz w:val="20"/>
        </w:rPr>
      </w:pPr>
      <w:r>
        <w:rPr>
          <w:rFonts w:ascii="Courier New" w:eastAsia="Times New Roman" w:hAnsi="Courier New" w:cs="Courier New"/>
          <w:color w:val="757575"/>
          <w:sz w:val="20"/>
        </w:rPr>
        <w:t>1.</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Function to get no of set bits in binary</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representation of passed binary no.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countSetBits(unsigned 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unsigned 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 = 0;</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while(n)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count += n &amp; 1;</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n &gt;&gt;= 1;</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lastRenderedPageBreak/>
        <w:t>  return</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nsolas" w:eastAsia="Times New Roman" w:hAnsi="Consolas" w:cs="Consolas"/>
          <w:color w:val="757575"/>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Program to test function countSetBits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main()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i = 9;</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printf("%d", countSetBits(i));</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getchar();</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return</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0;</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Default="00F52AEB" w:rsidP="00F52AEB"/>
    <w:p w:rsidR="00F52AEB" w:rsidRDefault="00F52AEB" w:rsidP="00F52AEB">
      <w:r>
        <w:t>2.</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#include&lt;stdio.h&gt;</w:t>
      </w:r>
    </w:p>
    <w:p w:rsidR="00F52AEB" w:rsidRPr="00F52AEB" w:rsidRDefault="00F52AEB" w:rsidP="00F52AEB">
      <w:pPr>
        <w:spacing w:after="0" w:line="239" w:lineRule="atLeast"/>
        <w:rPr>
          <w:rFonts w:ascii="Consolas" w:eastAsia="Times New Roman" w:hAnsi="Consolas" w:cs="Consolas"/>
          <w:color w:val="757575"/>
        </w:rPr>
      </w:pPr>
      <w:r w:rsidRPr="00F52AEB">
        <w:rPr>
          <w:rFonts w:ascii="Consolas" w:eastAsia="Times New Roman" w:hAnsi="Consolas" w:cs="Consolas"/>
          <w:color w:val="757575"/>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Function to get no of set bits in binary</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representation of passed binary no.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countSetBits(int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unsigned 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 = 0;</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while</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n &amp;= (n-1)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count++;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return</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count;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nsolas" w:eastAsia="Times New Roman" w:hAnsi="Consolas" w:cs="Consolas"/>
          <w:color w:val="757575"/>
        </w:rPr>
        <w:t>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Program to test function countSetBits */</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main()</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int</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i = 9;</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printf("%d", countSetBits(i));</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getchar();</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    return</w:t>
      </w:r>
      <w:r w:rsidRPr="00F52AEB">
        <w:rPr>
          <w:rFonts w:ascii="Consolas" w:eastAsia="Times New Roman" w:hAnsi="Consolas" w:cs="Consolas"/>
          <w:color w:val="757575"/>
        </w:rPr>
        <w:t xml:space="preserve"> </w:t>
      </w:r>
      <w:r w:rsidRPr="00F52AEB">
        <w:rPr>
          <w:rFonts w:ascii="Courier New" w:eastAsia="Times New Roman" w:hAnsi="Courier New" w:cs="Courier New"/>
          <w:color w:val="757575"/>
          <w:sz w:val="20"/>
        </w:rPr>
        <w:t>0;</w:t>
      </w:r>
    </w:p>
    <w:p w:rsidR="00F52AEB" w:rsidRPr="00F52AEB" w:rsidRDefault="00F52AEB" w:rsidP="00F52AEB">
      <w:pPr>
        <w:spacing w:after="0" w:line="239" w:lineRule="atLeast"/>
        <w:rPr>
          <w:rFonts w:ascii="Consolas" w:eastAsia="Times New Roman" w:hAnsi="Consolas" w:cs="Consolas"/>
          <w:color w:val="757575"/>
        </w:rPr>
      </w:pPr>
      <w:r w:rsidRPr="00F52AEB">
        <w:rPr>
          <w:rFonts w:ascii="Courier New" w:eastAsia="Times New Roman" w:hAnsi="Courier New" w:cs="Courier New"/>
          <w:color w:val="757575"/>
          <w:sz w:val="20"/>
        </w:rPr>
        <w:t>}</w:t>
      </w:r>
    </w:p>
    <w:p w:rsidR="00F52AEB" w:rsidRPr="00F52AEB" w:rsidRDefault="00F52AEB" w:rsidP="00F52AEB"/>
    <w:p w:rsidR="00F52AEB" w:rsidRPr="000B0D91" w:rsidRDefault="00F52AEB" w:rsidP="004D5F7E">
      <w:pPr>
        <w:pStyle w:val="Heading1"/>
        <w:shd w:val="clear" w:color="auto" w:fill="FFFFFF"/>
        <w:rPr>
          <w:rFonts w:asciiTheme="minorHAnsi" w:eastAsiaTheme="minorHAnsi" w:hAnsiTheme="minorHAnsi" w:cstheme="minorBidi"/>
          <w:b w:val="0"/>
          <w:bCs w:val="0"/>
          <w:color w:val="222222"/>
          <w:kern w:val="0"/>
          <w:sz w:val="24"/>
          <w:szCs w:val="24"/>
        </w:rPr>
      </w:pPr>
    </w:p>
    <w:sectPr w:rsidR="00F52AEB" w:rsidRPr="000B0D91" w:rsidSect="006F40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7A9" w:rsidRDefault="001477A9" w:rsidP="00986F27">
      <w:pPr>
        <w:spacing w:after="0" w:line="240" w:lineRule="auto"/>
      </w:pPr>
      <w:r>
        <w:separator/>
      </w:r>
    </w:p>
  </w:endnote>
  <w:endnote w:type="continuationSeparator" w:id="1">
    <w:p w:rsidR="001477A9" w:rsidRDefault="001477A9" w:rsidP="00986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7A9" w:rsidRDefault="001477A9" w:rsidP="00986F27">
      <w:pPr>
        <w:spacing w:after="0" w:line="240" w:lineRule="auto"/>
      </w:pPr>
      <w:r>
        <w:separator/>
      </w:r>
    </w:p>
  </w:footnote>
  <w:footnote w:type="continuationSeparator" w:id="1">
    <w:p w:rsidR="001477A9" w:rsidRDefault="001477A9" w:rsidP="00986F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7B9"/>
    <w:multiLevelType w:val="multilevel"/>
    <w:tmpl w:val="A0E2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C4821"/>
    <w:multiLevelType w:val="multilevel"/>
    <w:tmpl w:val="A494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66032"/>
    <w:multiLevelType w:val="multilevel"/>
    <w:tmpl w:val="5F441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9403E"/>
    <w:multiLevelType w:val="multilevel"/>
    <w:tmpl w:val="8354A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C521A"/>
    <w:multiLevelType w:val="multilevel"/>
    <w:tmpl w:val="081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A6B07"/>
    <w:multiLevelType w:val="multilevel"/>
    <w:tmpl w:val="6EA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2631B"/>
    <w:multiLevelType w:val="hybridMultilevel"/>
    <w:tmpl w:val="C0A2A4B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9544E1E"/>
    <w:multiLevelType w:val="hybridMultilevel"/>
    <w:tmpl w:val="6B4A5E1C"/>
    <w:lvl w:ilvl="0" w:tplc="83D61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F471A"/>
    <w:multiLevelType w:val="multilevel"/>
    <w:tmpl w:val="FB6C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8D2F49"/>
    <w:multiLevelType w:val="multilevel"/>
    <w:tmpl w:val="79BE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C3EF5"/>
    <w:multiLevelType w:val="multilevel"/>
    <w:tmpl w:val="DDC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8232F"/>
    <w:multiLevelType w:val="multilevel"/>
    <w:tmpl w:val="03B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AA238D"/>
    <w:multiLevelType w:val="multilevel"/>
    <w:tmpl w:val="3B5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0D3BD1"/>
    <w:multiLevelType w:val="multilevel"/>
    <w:tmpl w:val="0462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8363B"/>
    <w:multiLevelType w:val="multilevel"/>
    <w:tmpl w:val="4810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9B2060"/>
    <w:multiLevelType w:val="multilevel"/>
    <w:tmpl w:val="88324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782483"/>
    <w:multiLevelType w:val="multilevel"/>
    <w:tmpl w:val="EA4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
  </w:num>
  <w:num w:numId="4">
    <w:abstractNumId w:val="4"/>
  </w:num>
  <w:num w:numId="5">
    <w:abstractNumId w:val="16"/>
  </w:num>
  <w:num w:numId="6">
    <w:abstractNumId w:val="5"/>
  </w:num>
  <w:num w:numId="7">
    <w:abstractNumId w:val="10"/>
  </w:num>
  <w:num w:numId="8">
    <w:abstractNumId w:val="8"/>
  </w:num>
  <w:num w:numId="9">
    <w:abstractNumId w:val="9"/>
  </w:num>
  <w:num w:numId="10">
    <w:abstractNumId w:val="11"/>
  </w:num>
  <w:num w:numId="11">
    <w:abstractNumId w:val="14"/>
  </w:num>
  <w:num w:numId="12">
    <w:abstractNumId w:val="12"/>
  </w:num>
  <w:num w:numId="13">
    <w:abstractNumId w:val="6"/>
  </w:num>
  <w:num w:numId="14">
    <w:abstractNumId w:val="0"/>
  </w:num>
  <w:num w:numId="15">
    <w:abstractNumId w:val="15"/>
  </w:num>
  <w:num w:numId="16">
    <w:abstractNumId w:val="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80AC2"/>
    <w:rsid w:val="000003E4"/>
    <w:rsid w:val="00006D35"/>
    <w:rsid w:val="000609CF"/>
    <w:rsid w:val="000B0D91"/>
    <w:rsid w:val="000C432F"/>
    <w:rsid w:val="00115269"/>
    <w:rsid w:val="001477A9"/>
    <w:rsid w:val="001B1B87"/>
    <w:rsid w:val="00204937"/>
    <w:rsid w:val="0026248D"/>
    <w:rsid w:val="00264DC1"/>
    <w:rsid w:val="002A354E"/>
    <w:rsid w:val="002A377C"/>
    <w:rsid w:val="002D6B5A"/>
    <w:rsid w:val="003824E8"/>
    <w:rsid w:val="004B1998"/>
    <w:rsid w:val="004C2440"/>
    <w:rsid w:val="004D5F7E"/>
    <w:rsid w:val="00514F87"/>
    <w:rsid w:val="00530E54"/>
    <w:rsid w:val="00555086"/>
    <w:rsid w:val="005D0173"/>
    <w:rsid w:val="00657701"/>
    <w:rsid w:val="00680AC2"/>
    <w:rsid w:val="006917D4"/>
    <w:rsid w:val="006B7540"/>
    <w:rsid w:val="006F405A"/>
    <w:rsid w:val="007E370A"/>
    <w:rsid w:val="00802FED"/>
    <w:rsid w:val="008928E4"/>
    <w:rsid w:val="008A48A0"/>
    <w:rsid w:val="008F1061"/>
    <w:rsid w:val="009067B1"/>
    <w:rsid w:val="00910EBC"/>
    <w:rsid w:val="0094742A"/>
    <w:rsid w:val="00986F27"/>
    <w:rsid w:val="009A6BE8"/>
    <w:rsid w:val="009C6737"/>
    <w:rsid w:val="009F4533"/>
    <w:rsid w:val="00A03736"/>
    <w:rsid w:val="00A75FD3"/>
    <w:rsid w:val="00A84A53"/>
    <w:rsid w:val="00AD20D0"/>
    <w:rsid w:val="00BC456A"/>
    <w:rsid w:val="00BF0067"/>
    <w:rsid w:val="00C56109"/>
    <w:rsid w:val="00CD68D0"/>
    <w:rsid w:val="00CF4F48"/>
    <w:rsid w:val="00D738C4"/>
    <w:rsid w:val="00DA7F32"/>
    <w:rsid w:val="00DB6533"/>
    <w:rsid w:val="00EF3F5B"/>
    <w:rsid w:val="00F116D7"/>
    <w:rsid w:val="00F12059"/>
    <w:rsid w:val="00F23221"/>
    <w:rsid w:val="00F308B2"/>
    <w:rsid w:val="00F52AEB"/>
    <w:rsid w:val="00FB10A2"/>
    <w:rsid w:val="00FC1CF6"/>
    <w:rsid w:val="00FF7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5A"/>
  </w:style>
  <w:style w:type="paragraph" w:styleId="Heading1">
    <w:name w:val="heading 1"/>
    <w:basedOn w:val="Normal"/>
    <w:link w:val="Heading1Char"/>
    <w:uiPriority w:val="9"/>
    <w:qFormat/>
    <w:rsid w:val="00680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77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1C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7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C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0AC2"/>
    <w:rPr>
      <w:color w:val="0000FF"/>
      <w:u w:val="single"/>
    </w:rPr>
  </w:style>
  <w:style w:type="character" w:customStyle="1" w:styleId="apple-converted-space">
    <w:name w:val="apple-converted-space"/>
    <w:basedOn w:val="DefaultParagraphFont"/>
    <w:rsid w:val="00680AC2"/>
  </w:style>
  <w:style w:type="paragraph" w:styleId="NormalWeb">
    <w:name w:val="Normal (Web)"/>
    <w:basedOn w:val="Normal"/>
    <w:uiPriority w:val="99"/>
    <w:unhideWhenUsed/>
    <w:rsid w:val="00680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C2"/>
    <w:rPr>
      <w:rFonts w:ascii="Tahoma" w:hAnsi="Tahoma" w:cs="Tahoma"/>
      <w:sz w:val="16"/>
      <w:szCs w:val="16"/>
    </w:rPr>
  </w:style>
  <w:style w:type="character" w:styleId="HTMLCode">
    <w:name w:val="HTML Code"/>
    <w:basedOn w:val="DefaultParagraphFont"/>
    <w:uiPriority w:val="99"/>
    <w:semiHidden/>
    <w:unhideWhenUsed/>
    <w:rsid w:val="00EF3F5B"/>
    <w:rPr>
      <w:rFonts w:ascii="Courier New" w:eastAsia="Times New Roman" w:hAnsi="Courier New" w:cs="Courier New"/>
      <w:sz w:val="20"/>
      <w:szCs w:val="20"/>
    </w:rPr>
  </w:style>
  <w:style w:type="character" w:styleId="Strong">
    <w:name w:val="Strong"/>
    <w:basedOn w:val="DefaultParagraphFont"/>
    <w:uiPriority w:val="22"/>
    <w:qFormat/>
    <w:rsid w:val="002A377C"/>
    <w:rPr>
      <w:b/>
      <w:bCs/>
    </w:rPr>
  </w:style>
  <w:style w:type="paragraph" w:styleId="ListParagraph">
    <w:name w:val="List Paragraph"/>
    <w:basedOn w:val="Normal"/>
    <w:uiPriority w:val="34"/>
    <w:qFormat/>
    <w:rsid w:val="001B1B87"/>
    <w:pPr>
      <w:ind w:left="720"/>
      <w:contextualSpacing/>
    </w:pPr>
  </w:style>
  <w:style w:type="character" w:customStyle="1" w:styleId="Heading4Char">
    <w:name w:val="Heading 4 Char"/>
    <w:basedOn w:val="DefaultParagraphFont"/>
    <w:link w:val="Heading4"/>
    <w:uiPriority w:val="9"/>
    <w:rsid w:val="00FF7C79"/>
    <w:rPr>
      <w:rFonts w:asciiTheme="majorHAnsi" w:eastAsiaTheme="majorEastAsia" w:hAnsiTheme="majorHAnsi" w:cstheme="majorBidi"/>
      <w:b/>
      <w:bCs/>
      <w:i/>
      <w:iCs/>
      <w:color w:val="4F81BD" w:themeColor="accent1"/>
    </w:rPr>
  </w:style>
  <w:style w:type="character" w:customStyle="1" w:styleId="crayon-language">
    <w:name w:val="crayon-language"/>
    <w:basedOn w:val="DefaultParagraphFont"/>
    <w:rsid w:val="00FF7C79"/>
  </w:style>
  <w:style w:type="character" w:customStyle="1" w:styleId="crayon-p">
    <w:name w:val="crayon-p"/>
    <w:basedOn w:val="DefaultParagraphFont"/>
    <w:rsid w:val="00FF7C79"/>
  </w:style>
  <w:style w:type="character" w:customStyle="1" w:styleId="crayon-c">
    <w:name w:val="crayon-c"/>
    <w:basedOn w:val="DefaultParagraphFont"/>
    <w:rsid w:val="00FF7C79"/>
  </w:style>
  <w:style w:type="character" w:customStyle="1" w:styleId="crayon-t">
    <w:name w:val="crayon-t"/>
    <w:basedOn w:val="DefaultParagraphFont"/>
    <w:rsid w:val="00FF7C79"/>
  </w:style>
  <w:style w:type="character" w:customStyle="1" w:styleId="crayon-h">
    <w:name w:val="crayon-h"/>
    <w:basedOn w:val="DefaultParagraphFont"/>
    <w:rsid w:val="00FF7C79"/>
  </w:style>
  <w:style w:type="character" w:customStyle="1" w:styleId="crayon-e">
    <w:name w:val="crayon-e"/>
    <w:basedOn w:val="DefaultParagraphFont"/>
    <w:rsid w:val="00FF7C79"/>
  </w:style>
  <w:style w:type="character" w:customStyle="1" w:styleId="crayon-sy">
    <w:name w:val="crayon-sy"/>
    <w:basedOn w:val="DefaultParagraphFont"/>
    <w:rsid w:val="00FF7C79"/>
  </w:style>
  <w:style w:type="character" w:customStyle="1" w:styleId="crayon-v">
    <w:name w:val="crayon-v"/>
    <w:basedOn w:val="DefaultParagraphFont"/>
    <w:rsid w:val="00FF7C79"/>
  </w:style>
  <w:style w:type="character" w:customStyle="1" w:styleId="crayon-i">
    <w:name w:val="crayon-i"/>
    <w:basedOn w:val="DefaultParagraphFont"/>
    <w:rsid w:val="00FF7C79"/>
  </w:style>
  <w:style w:type="character" w:customStyle="1" w:styleId="crayon-r">
    <w:name w:val="crayon-r"/>
    <w:basedOn w:val="DefaultParagraphFont"/>
    <w:rsid w:val="00FF7C79"/>
  </w:style>
  <w:style w:type="character" w:customStyle="1" w:styleId="crayon-s">
    <w:name w:val="crayon-s"/>
    <w:basedOn w:val="DefaultParagraphFont"/>
    <w:rsid w:val="00FF7C79"/>
  </w:style>
  <w:style w:type="character" w:customStyle="1" w:styleId="crayon-o">
    <w:name w:val="crayon-o"/>
    <w:basedOn w:val="DefaultParagraphFont"/>
    <w:rsid w:val="00FF7C79"/>
  </w:style>
  <w:style w:type="character" w:customStyle="1" w:styleId="crayon-st">
    <w:name w:val="crayon-st"/>
    <w:basedOn w:val="DefaultParagraphFont"/>
    <w:rsid w:val="00FF7C79"/>
  </w:style>
  <w:style w:type="character" w:customStyle="1" w:styleId="crayon-cn">
    <w:name w:val="crayon-cn"/>
    <w:basedOn w:val="DefaultParagraphFont"/>
    <w:rsid w:val="00FF7C79"/>
  </w:style>
  <w:style w:type="character" w:customStyle="1" w:styleId="Heading3Char">
    <w:name w:val="Heading 3 Char"/>
    <w:basedOn w:val="DefaultParagraphFont"/>
    <w:link w:val="Heading3"/>
    <w:uiPriority w:val="9"/>
    <w:semiHidden/>
    <w:rsid w:val="00FC1CF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FC1CF6"/>
  </w:style>
  <w:style w:type="character" w:customStyle="1" w:styleId="mw-editsection">
    <w:name w:val="mw-editsection"/>
    <w:basedOn w:val="DefaultParagraphFont"/>
    <w:rsid w:val="00FC1CF6"/>
  </w:style>
  <w:style w:type="character" w:customStyle="1" w:styleId="mw-editsection-bracket">
    <w:name w:val="mw-editsection-bracket"/>
    <w:basedOn w:val="DefaultParagraphFont"/>
    <w:rsid w:val="00FC1CF6"/>
  </w:style>
  <w:style w:type="paragraph" w:styleId="HTMLPreformatted">
    <w:name w:val="HTML Preformatted"/>
    <w:basedOn w:val="Normal"/>
    <w:link w:val="HTMLPreformattedChar"/>
    <w:uiPriority w:val="99"/>
    <w:unhideWhenUsed/>
    <w:rsid w:val="00FC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CF6"/>
    <w:rPr>
      <w:rFonts w:ascii="Courier New" w:eastAsia="Times New Roman" w:hAnsi="Courier New" w:cs="Courier New"/>
      <w:sz w:val="20"/>
      <w:szCs w:val="20"/>
    </w:rPr>
  </w:style>
  <w:style w:type="character" w:customStyle="1" w:styleId="kt">
    <w:name w:val="kt"/>
    <w:basedOn w:val="DefaultParagraphFont"/>
    <w:rsid w:val="00FC1CF6"/>
  </w:style>
  <w:style w:type="character" w:customStyle="1" w:styleId="nf">
    <w:name w:val="nf"/>
    <w:basedOn w:val="DefaultParagraphFont"/>
    <w:rsid w:val="00FC1CF6"/>
  </w:style>
  <w:style w:type="character" w:customStyle="1" w:styleId="p">
    <w:name w:val="p"/>
    <w:basedOn w:val="DefaultParagraphFont"/>
    <w:rsid w:val="00FC1CF6"/>
  </w:style>
  <w:style w:type="character" w:customStyle="1" w:styleId="o">
    <w:name w:val="o"/>
    <w:basedOn w:val="DefaultParagraphFont"/>
    <w:rsid w:val="00FC1CF6"/>
  </w:style>
  <w:style w:type="character" w:customStyle="1" w:styleId="n">
    <w:name w:val="n"/>
    <w:basedOn w:val="DefaultParagraphFont"/>
    <w:rsid w:val="00FC1CF6"/>
  </w:style>
  <w:style w:type="character" w:customStyle="1" w:styleId="s">
    <w:name w:val="s"/>
    <w:basedOn w:val="DefaultParagraphFont"/>
    <w:rsid w:val="00FC1CF6"/>
  </w:style>
  <w:style w:type="character" w:customStyle="1" w:styleId="sc">
    <w:name w:val="sc"/>
    <w:basedOn w:val="DefaultParagraphFont"/>
    <w:rsid w:val="00FC1CF6"/>
  </w:style>
  <w:style w:type="character" w:customStyle="1" w:styleId="mh">
    <w:name w:val="mh"/>
    <w:basedOn w:val="DefaultParagraphFont"/>
    <w:rsid w:val="00FC1CF6"/>
  </w:style>
  <w:style w:type="character" w:customStyle="1" w:styleId="nl">
    <w:name w:val="nl"/>
    <w:basedOn w:val="DefaultParagraphFont"/>
    <w:rsid w:val="00FC1CF6"/>
  </w:style>
  <w:style w:type="character" w:customStyle="1" w:styleId="mi">
    <w:name w:val="mi"/>
    <w:basedOn w:val="DefaultParagraphFont"/>
    <w:rsid w:val="00FC1CF6"/>
  </w:style>
  <w:style w:type="character" w:customStyle="1" w:styleId="c1">
    <w:name w:val="c1"/>
    <w:basedOn w:val="DefaultParagraphFont"/>
    <w:rsid w:val="00FC1CF6"/>
  </w:style>
  <w:style w:type="character" w:customStyle="1" w:styleId="nb">
    <w:name w:val="nb"/>
    <w:basedOn w:val="DefaultParagraphFont"/>
    <w:rsid w:val="00FC1CF6"/>
  </w:style>
  <w:style w:type="character" w:customStyle="1" w:styleId="kwd">
    <w:name w:val="kwd"/>
    <w:basedOn w:val="DefaultParagraphFont"/>
    <w:rsid w:val="00530E54"/>
  </w:style>
  <w:style w:type="character" w:customStyle="1" w:styleId="pln">
    <w:name w:val="pln"/>
    <w:basedOn w:val="DefaultParagraphFont"/>
    <w:rsid w:val="00530E54"/>
  </w:style>
  <w:style w:type="character" w:customStyle="1" w:styleId="pun">
    <w:name w:val="pun"/>
    <w:basedOn w:val="DefaultParagraphFont"/>
    <w:rsid w:val="00530E54"/>
  </w:style>
  <w:style w:type="character" w:customStyle="1" w:styleId="str">
    <w:name w:val="str"/>
    <w:basedOn w:val="DefaultParagraphFont"/>
    <w:rsid w:val="00530E54"/>
  </w:style>
  <w:style w:type="character" w:customStyle="1" w:styleId="com">
    <w:name w:val="com"/>
    <w:basedOn w:val="DefaultParagraphFont"/>
    <w:rsid w:val="00530E54"/>
  </w:style>
  <w:style w:type="character" w:customStyle="1" w:styleId="Heading2Char">
    <w:name w:val="Heading 2 Char"/>
    <w:basedOn w:val="DefaultParagraphFont"/>
    <w:link w:val="Heading2"/>
    <w:uiPriority w:val="9"/>
    <w:semiHidden/>
    <w:rsid w:val="00657701"/>
    <w:rPr>
      <w:rFonts w:asciiTheme="majorHAnsi" w:eastAsiaTheme="majorEastAsia" w:hAnsiTheme="majorHAnsi" w:cstheme="majorBidi"/>
      <w:b/>
      <w:bCs/>
      <w:color w:val="4F81BD" w:themeColor="accent1"/>
      <w:sz w:val="26"/>
      <w:szCs w:val="26"/>
    </w:rPr>
  </w:style>
  <w:style w:type="character" w:customStyle="1" w:styleId="postauthorintro">
    <w:name w:val="post_author_intro"/>
    <w:basedOn w:val="DefaultParagraphFont"/>
    <w:rsid w:val="000B0D91"/>
  </w:style>
  <w:style w:type="character" w:customStyle="1" w:styleId="postauthor">
    <w:name w:val="post_author"/>
    <w:basedOn w:val="DefaultParagraphFont"/>
    <w:rsid w:val="000B0D91"/>
  </w:style>
  <w:style w:type="character" w:customStyle="1" w:styleId="postdateintro">
    <w:name w:val="post_date_intro"/>
    <w:basedOn w:val="DefaultParagraphFont"/>
    <w:rsid w:val="000B0D91"/>
  </w:style>
  <w:style w:type="character" w:customStyle="1" w:styleId="postdate">
    <w:name w:val="post_date"/>
    <w:basedOn w:val="DefaultParagraphFont"/>
    <w:rsid w:val="000B0D91"/>
  </w:style>
  <w:style w:type="paragraph" w:styleId="Header">
    <w:name w:val="header"/>
    <w:basedOn w:val="Normal"/>
    <w:link w:val="HeaderChar"/>
    <w:uiPriority w:val="99"/>
    <w:semiHidden/>
    <w:unhideWhenUsed/>
    <w:rsid w:val="00986F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F27"/>
  </w:style>
  <w:style w:type="paragraph" w:styleId="Footer">
    <w:name w:val="footer"/>
    <w:basedOn w:val="Normal"/>
    <w:link w:val="FooterChar"/>
    <w:uiPriority w:val="99"/>
    <w:semiHidden/>
    <w:unhideWhenUsed/>
    <w:rsid w:val="00986F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F27"/>
  </w:style>
  <w:style w:type="character" w:customStyle="1" w:styleId="lit">
    <w:name w:val="lit"/>
    <w:basedOn w:val="DefaultParagraphFont"/>
    <w:rsid w:val="005D0173"/>
  </w:style>
  <w:style w:type="character" w:styleId="Emphasis">
    <w:name w:val="Emphasis"/>
    <w:basedOn w:val="DefaultParagraphFont"/>
    <w:uiPriority w:val="20"/>
    <w:qFormat/>
    <w:rsid w:val="005D01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77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1C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7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C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0AC2"/>
    <w:rPr>
      <w:color w:val="0000FF"/>
      <w:u w:val="single"/>
    </w:rPr>
  </w:style>
  <w:style w:type="character" w:customStyle="1" w:styleId="apple-converted-space">
    <w:name w:val="apple-converted-space"/>
    <w:basedOn w:val="DefaultParagraphFont"/>
    <w:rsid w:val="00680AC2"/>
  </w:style>
  <w:style w:type="paragraph" w:styleId="NormalWeb">
    <w:name w:val="Normal (Web)"/>
    <w:basedOn w:val="Normal"/>
    <w:uiPriority w:val="99"/>
    <w:semiHidden/>
    <w:unhideWhenUsed/>
    <w:rsid w:val="00680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C2"/>
    <w:rPr>
      <w:rFonts w:ascii="Tahoma" w:hAnsi="Tahoma" w:cs="Tahoma"/>
      <w:sz w:val="16"/>
      <w:szCs w:val="16"/>
    </w:rPr>
  </w:style>
  <w:style w:type="character" w:styleId="HTMLCode">
    <w:name w:val="HTML Code"/>
    <w:basedOn w:val="DefaultParagraphFont"/>
    <w:uiPriority w:val="99"/>
    <w:semiHidden/>
    <w:unhideWhenUsed/>
    <w:rsid w:val="00EF3F5B"/>
    <w:rPr>
      <w:rFonts w:ascii="Courier New" w:eastAsia="Times New Roman" w:hAnsi="Courier New" w:cs="Courier New"/>
      <w:sz w:val="20"/>
      <w:szCs w:val="20"/>
    </w:rPr>
  </w:style>
  <w:style w:type="character" w:styleId="Strong">
    <w:name w:val="Strong"/>
    <w:basedOn w:val="DefaultParagraphFont"/>
    <w:uiPriority w:val="22"/>
    <w:qFormat/>
    <w:rsid w:val="002A377C"/>
    <w:rPr>
      <w:b/>
      <w:bCs/>
    </w:rPr>
  </w:style>
  <w:style w:type="paragraph" w:styleId="ListParagraph">
    <w:name w:val="List Paragraph"/>
    <w:basedOn w:val="Normal"/>
    <w:uiPriority w:val="34"/>
    <w:qFormat/>
    <w:rsid w:val="001B1B87"/>
    <w:pPr>
      <w:ind w:left="720"/>
      <w:contextualSpacing/>
    </w:pPr>
  </w:style>
  <w:style w:type="character" w:customStyle="1" w:styleId="Heading4Char">
    <w:name w:val="Heading 4 Char"/>
    <w:basedOn w:val="DefaultParagraphFont"/>
    <w:link w:val="Heading4"/>
    <w:uiPriority w:val="9"/>
    <w:rsid w:val="00FF7C79"/>
    <w:rPr>
      <w:rFonts w:asciiTheme="majorHAnsi" w:eastAsiaTheme="majorEastAsia" w:hAnsiTheme="majorHAnsi" w:cstheme="majorBidi"/>
      <w:b/>
      <w:bCs/>
      <w:i/>
      <w:iCs/>
      <w:color w:val="4F81BD" w:themeColor="accent1"/>
    </w:rPr>
  </w:style>
  <w:style w:type="character" w:customStyle="1" w:styleId="crayon-language">
    <w:name w:val="crayon-language"/>
    <w:basedOn w:val="DefaultParagraphFont"/>
    <w:rsid w:val="00FF7C79"/>
  </w:style>
  <w:style w:type="character" w:customStyle="1" w:styleId="crayon-p">
    <w:name w:val="crayon-p"/>
    <w:basedOn w:val="DefaultParagraphFont"/>
    <w:rsid w:val="00FF7C79"/>
  </w:style>
  <w:style w:type="character" w:customStyle="1" w:styleId="crayon-c">
    <w:name w:val="crayon-c"/>
    <w:basedOn w:val="DefaultParagraphFont"/>
    <w:rsid w:val="00FF7C79"/>
  </w:style>
  <w:style w:type="character" w:customStyle="1" w:styleId="crayon-t">
    <w:name w:val="crayon-t"/>
    <w:basedOn w:val="DefaultParagraphFont"/>
    <w:rsid w:val="00FF7C79"/>
  </w:style>
  <w:style w:type="character" w:customStyle="1" w:styleId="crayon-h">
    <w:name w:val="crayon-h"/>
    <w:basedOn w:val="DefaultParagraphFont"/>
    <w:rsid w:val="00FF7C79"/>
  </w:style>
  <w:style w:type="character" w:customStyle="1" w:styleId="crayon-e">
    <w:name w:val="crayon-e"/>
    <w:basedOn w:val="DefaultParagraphFont"/>
    <w:rsid w:val="00FF7C79"/>
  </w:style>
  <w:style w:type="character" w:customStyle="1" w:styleId="crayon-sy">
    <w:name w:val="crayon-sy"/>
    <w:basedOn w:val="DefaultParagraphFont"/>
    <w:rsid w:val="00FF7C79"/>
  </w:style>
  <w:style w:type="character" w:customStyle="1" w:styleId="crayon-v">
    <w:name w:val="crayon-v"/>
    <w:basedOn w:val="DefaultParagraphFont"/>
    <w:rsid w:val="00FF7C79"/>
  </w:style>
  <w:style w:type="character" w:customStyle="1" w:styleId="crayon-i">
    <w:name w:val="crayon-i"/>
    <w:basedOn w:val="DefaultParagraphFont"/>
    <w:rsid w:val="00FF7C79"/>
  </w:style>
  <w:style w:type="character" w:customStyle="1" w:styleId="crayon-r">
    <w:name w:val="crayon-r"/>
    <w:basedOn w:val="DefaultParagraphFont"/>
    <w:rsid w:val="00FF7C79"/>
  </w:style>
  <w:style w:type="character" w:customStyle="1" w:styleId="crayon-s">
    <w:name w:val="crayon-s"/>
    <w:basedOn w:val="DefaultParagraphFont"/>
    <w:rsid w:val="00FF7C79"/>
  </w:style>
  <w:style w:type="character" w:customStyle="1" w:styleId="crayon-o">
    <w:name w:val="crayon-o"/>
    <w:basedOn w:val="DefaultParagraphFont"/>
    <w:rsid w:val="00FF7C79"/>
  </w:style>
  <w:style w:type="character" w:customStyle="1" w:styleId="crayon-st">
    <w:name w:val="crayon-st"/>
    <w:basedOn w:val="DefaultParagraphFont"/>
    <w:rsid w:val="00FF7C79"/>
  </w:style>
  <w:style w:type="character" w:customStyle="1" w:styleId="crayon-cn">
    <w:name w:val="crayon-cn"/>
    <w:basedOn w:val="DefaultParagraphFont"/>
    <w:rsid w:val="00FF7C79"/>
  </w:style>
  <w:style w:type="character" w:customStyle="1" w:styleId="Heading3Char">
    <w:name w:val="Heading 3 Char"/>
    <w:basedOn w:val="DefaultParagraphFont"/>
    <w:link w:val="Heading3"/>
    <w:uiPriority w:val="9"/>
    <w:semiHidden/>
    <w:rsid w:val="00FC1CF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FC1CF6"/>
  </w:style>
  <w:style w:type="character" w:customStyle="1" w:styleId="mw-editsection">
    <w:name w:val="mw-editsection"/>
    <w:basedOn w:val="DefaultParagraphFont"/>
    <w:rsid w:val="00FC1CF6"/>
  </w:style>
  <w:style w:type="character" w:customStyle="1" w:styleId="mw-editsection-bracket">
    <w:name w:val="mw-editsection-bracket"/>
    <w:basedOn w:val="DefaultParagraphFont"/>
    <w:rsid w:val="00FC1CF6"/>
  </w:style>
  <w:style w:type="paragraph" w:styleId="HTMLPreformatted">
    <w:name w:val="HTML Preformatted"/>
    <w:basedOn w:val="Normal"/>
    <w:link w:val="HTMLPreformattedChar"/>
    <w:uiPriority w:val="99"/>
    <w:unhideWhenUsed/>
    <w:rsid w:val="00FC1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CF6"/>
    <w:rPr>
      <w:rFonts w:ascii="Courier New" w:eastAsia="Times New Roman" w:hAnsi="Courier New" w:cs="Courier New"/>
      <w:sz w:val="20"/>
      <w:szCs w:val="20"/>
    </w:rPr>
  </w:style>
  <w:style w:type="character" w:customStyle="1" w:styleId="kt">
    <w:name w:val="kt"/>
    <w:basedOn w:val="DefaultParagraphFont"/>
    <w:rsid w:val="00FC1CF6"/>
  </w:style>
  <w:style w:type="character" w:customStyle="1" w:styleId="nf">
    <w:name w:val="nf"/>
    <w:basedOn w:val="DefaultParagraphFont"/>
    <w:rsid w:val="00FC1CF6"/>
  </w:style>
  <w:style w:type="character" w:customStyle="1" w:styleId="p">
    <w:name w:val="p"/>
    <w:basedOn w:val="DefaultParagraphFont"/>
    <w:rsid w:val="00FC1CF6"/>
  </w:style>
  <w:style w:type="character" w:customStyle="1" w:styleId="o">
    <w:name w:val="o"/>
    <w:basedOn w:val="DefaultParagraphFont"/>
    <w:rsid w:val="00FC1CF6"/>
  </w:style>
  <w:style w:type="character" w:customStyle="1" w:styleId="n">
    <w:name w:val="n"/>
    <w:basedOn w:val="DefaultParagraphFont"/>
    <w:rsid w:val="00FC1CF6"/>
  </w:style>
  <w:style w:type="character" w:customStyle="1" w:styleId="s">
    <w:name w:val="s"/>
    <w:basedOn w:val="DefaultParagraphFont"/>
    <w:rsid w:val="00FC1CF6"/>
  </w:style>
  <w:style w:type="character" w:customStyle="1" w:styleId="sc">
    <w:name w:val="sc"/>
    <w:basedOn w:val="DefaultParagraphFont"/>
    <w:rsid w:val="00FC1CF6"/>
  </w:style>
  <w:style w:type="character" w:customStyle="1" w:styleId="mh">
    <w:name w:val="mh"/>
    <w:basedOn w:val="DefaultParagraphFont"/>
    <w:rsid w:val="00FC1CF6"/>
  </w:style>
  <w:style w:type="character" w:customStyle="1" w:styleId="nl">
    <w:name w:val="nl"/>
    <w:basedOn w:val="DefaultParagraphFont"/>
    <w:rsid w:val="00FC1CF6"/>
  </w:style>
  <w:style w:type="character" w:customStyle="1" w:styleId="mi">
    <w:name w:val="mi"/>
    <w:basedOn w:val="DefaultParagraphFont"/>
    <w:rsid w:val="00FC1CF6"/>
  </w:style>
  <w:style w:type="character" w:customStyle="1" w:styleId="c1">
    <w:name w:val="c1"/>
    <w:basedOn w:val="DefaultParagraphFont"/>
    <w:rsid w:val="00FC1CF6"/>
  </w:style>
  <w:style w:type="character" w:customStyle="1" w:styleId="nb">
    <w:name w:val="nb"/>
    <w:basedOn w:val="DefaultParagraphFont"/>
    <w:rsid w:val="00FC1CF6"/>
  </w:style>
  <w:style w:type="character" w:customStyle="1" w:styleId="kwd">
    <w:name w:val="kwd"/>
    <w:basedOn w:val="DefaultParagraphFont"/>
    <w:rsid w:val="00530E54"/>
  </w:style>
  <w:style w:type="character" w:customStyle="1" w:styleId="pln">
    <w:name w:val="pln"/>
    <w:basedOn w:val="DefaultParagraphFont"/>
    <w:rsid w:val="00530E54"/>
  </w:style>
  <w:style w:type="character" w:customStyle="1" w:styleId="pun">
    <w:name w:val="pun"/>
    <w:basedOn w:val="DefaultParagraphFont"/>
    <w:rsid w:val="00530E54"/>
  </w:style>
  <w:style w:type="character" w:customStyle="1" w:styleId="str">
    <w:name w:val="str"/>
    <w:basedOn w:val="DefaultParagraphFont"/>
    <w:rsid w:val="00530E54"/>
  </w:style>
  <w:style w:type="character" w:customStyle="1" w:styleId="com">
    <w:name w:val="com"/>
    <w:basedOn w:val="DefaultParagraphFont"/>
    <w:rsid w:val="00530E54"/>
  </w:style>
  <w:style w:type="character" w:customStyle="1" w:styleId="Heading2Char">
    <w:name w:val="Heading 2 Char"/>
    <w:basedOn w:val="DefaultParagraphFont"/>
    <w:link w:val="Heading2"/>
    <w:uiPriority w:val="9"/>
    <w:semiHidden/>
    <w:rsid w:val="006577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4143941">
      <w:bodyDiv w:val="1"/>
      <w:marLeft w:val="0"/>
      <w:marRight w:val="0"/>
      <w:marTop w:val="0"/>
      <w:marBottom w:val="0"/>
      <w:divBdr>
        <w:top w:val="none" w:sz="0" w:space="0" w:color="auto"/>
        <w:left w:val="none" w:sz="0" w:space="0" w:color="auto"/>
        <w:bottom w:val="none" w:sz="0" w:space="0" w:color="auto"/>
        <w:right w:val="none" w:sz="0" w:space="0" w:color="auto"/>
      </w:divBdr>
      <w:divsChild>
        <w:div w:id="298414430">
          <w:marLeft w:val="0"/>
          <w:marRight w:val="0"/>
          <w:marTop w:val="0"/>
          <w:marBottom w:val="0"/>
          <w:divBdr>
            <w:top w:val="none" w:sz="0" w:space="0" w:color="auto"/>
            <w:left w:val="none" w:sz="0" w:space="0" w:color="auto"/>
            <w:bottom w:val="none" w:sz="0" w:space="0" w:color="auto"/>
            <w:right w:val="none" w:sz="0" w:space="0" w:color="auto"/>
          </w:divBdr>
        </w:div>
        <w:div w:id="1557811047">
          <w:marLeft w:val="0"/>
          <w:marRight w:val="0"/>
          <w:marTop w:val="0"/>
          <w:marBottom w:val="0"/>
          <w:divBdr>
            <w:top w:val="none" w:sz="0" w:space="0" w:color="auto"/>
            <w:left w:val="none" w:sz="0" w:space="0" w:color="auto"/>
            <w:bottom w:val="none" w:sz="0" w:space="0" w:color="auto"/>
            <w:right w:val="none" w:sz="0" w:space="0" w:color="auto"/>
          </w:divBdr>
        </w:div>
        <w:div w:id="1218398205">
          <w:marLeft w:val="0"/>
          <w:marRight w:val="0"/>
          <w:marTop w:val="0"/>
          <w:marBottom w:val="0"/>
          <w:divBdr>
            <w:top w:val="none" w:sz="0" w:space="0" w:color="auto"/>
            <w:left w:val="none" w:sz="0" w:space="0" w:color="auto"/>
            <w:bottom w:val="none" w:sz="0" w:space="0" w:color="auto"/>
            <w:right w:val="none" w:sz="0" w:space="0" w:color="auto"/>
          </w:divBdr>
        </w:div>
        <w:div w:id="1540166512">
          <w:marLeft w:val="0"/>
          <w:marRight w:val="0"/>
          <w:marTop w:val="0"/>
          <w:marBottom w:val="0"/>
          <w:divBdr>
            <w:top w:val="none" w:sz="0" w:space="0" w:color="auto"/>
            <w:left w:val="none" w:sz="0" w:space="0" w:color="auto"/>
            <w:bottom w:val="none" w:sz="0" w:space="0" w:color="auto"/>
            <w:right w:val="none" w:sz="0" w:space="0" w:color="auto"/>
          </w:divBdr>
        </w:div>
        <w:div w:id="800457756">
          <w:marLeft w:val="0"/>
          <w:marRight w:val="0"/>
          <w:marTop w:val="0"/>
          <w:marBottom w:val="0"/>
          <w:divBdr>
            <w:top w:val="none" w:sz="0" w:space="0" w:color="auto"/>
            <w:left w:val="none" w:sz="0" w:space="0" w:color="auto"/>
            <w:bottom w:val="none" w:sz="0" w:space="0" w:color="auto"/>
            <w:right w:val="none" w:sz="0" w:space="0" w:color="auto"/>
          </w:divBdr>
        </w:div>
        <w:div w:id="568032332">
          <w:marLeft w:val="0"/>
          <w:marRight w:val="0"/>
          <w:marTop w:val="0"/>
          <w:marBottom w:val="0"/>
          <w:divBdr>
            <w:top w:val="none" w:sz="0" w:space="0" w:color="auto"/>
            <w:left w:val="none" w:sz="0" w:space="0" w:color="auto"/>
            <w:bottom w:val="none" w:sz="0" w:space="0" w:color="auto"/>
            <w:right w:val="none" w:sz="0" w:space="0" w:color="auto"/>
          </w:divBdr>
        </w:div>
        <w:div w:id="429472646">
          <w:marLeft w:val="0"/>
          <w:marRight w:val="0"/>
          <w:marTop w:val="0"/>
          <w:marBottom w:val="0"/>
          <w:divBdr>
            <w:top w:val="none" w:sz="0" w:space="0" w:color="auto"/>
            <w:left w:val="none" w:sz="0" w:space="0" w:color="auto"/>
            <w:bottom w:val="none" w:sz="0" w:space="0" w:color="auto"/>
            <w:right w:val="none" w:sz="0" w:space="0" w:color="auto"/>
          </w:divBdr>
        </w:div>
      </w:divsChild>
    </w:div>
    <w:div w:id="345063220">
      <w:bodyDiv w:val="1"/>
      <w:marLeft w:val="0"/>
      <w:marRight w:val="0"/>
      <w:marTop w:val="0"/>
      <w:marBottom w:val="0"/>
      <w:divBdr>
        <w:top w:val="none" w:sz="0" w:space="0" w:color="auto"/>
        <w:left w:val="none" w:sz="0" w:space="0" w:color="auto"/>
        <w:bottom w:val="none" w:sz="0" w:space="0" w:color="auto"/>
        <w:right w:val="none" w:sz="0" w:space="0" w:color="auto"/>
      </w:divBdr>
      <w:divsChild>
        <w:div w:id="228737222">
          <w:marLeft w:val="0"/>
          <w:marRight w:val="0"/>
          <w:marTop w:val="0"/>
          <w:marBottom w:val="0"/>
          <w:divBdr>
            <w:top w:val="none" w:sz="0" w:space="0" w:color="auto"/>
            <w:left w:val="none" w:sz="0" w:space="0" w:color="auto"/>
            <w:bottom w:val="none" w:sz="0" w:space="0" w:color="auto"/>
            <w:right w:val="none" w:sz="0" w:space="0" w:color="auto"/>
          </w:divBdr>
        </w:div>
      </w:divsChild>
    </w:div>
    <w:div w:id="691343100">
      <w:bodyDiv w:val="1"/>
      <w:marLeft w:val="0"/>
      <w:marRight w:val="0"/>
      <w:marTop w:val="0"/>
      <w:marBottom w:val="0"/>
      <w:divBdr>
        <w:top w:val="none" w:sz="0" w:space="0" w:color="auto"/>
        <w:left w:val="none" w:sz="0" w:space="0" w:color="auto"/>
        <w:bottom w:val="none" w:sz="0" w:space="0" w:color="auto"/>
        <w:right w:val="none" w:sz="0" w:space="0" w:color="auto"/>
      </w:divBdr>
    </w:div>
    <w:div w:id="739522501">
      <w:bodyDiv w:val="1"/>
      <w:marLeft w:val="0"/>
      <w:marRight w:val="0"/>
      <w:marTop w:val="0"/>
      <w:marBottom w:val="0"/>
      <w:divBdr>
        <w:top w:val="none" w:sz="0" w:space="0" w:color="auto"/>
        <w:left w:val="none" w:sz="0" w:space="0" w:color="auto"/>
        <w:bottom w:val="none" w:sz="0" w:space="0" w:color="auto"/>
        <w:right w:val="none" w:sz="0" w:space="0" w:color="auto"/>
      </w:divBdr>
      <w:divsChild>
        <w:div w:id="918952746">
          <w:marLeft w:val="0"/>
          <w:marRight w:val="0"/>
          <w:marTop w:val="0"/>
          <w:marBottom w:val="0"/>
          <w:divBdr>
            <w:top w:val="none" w:sz="0" w:space="0" w:color="auto"/>
            <w:left w:val="none" w:sz="0" w:space="0" w:color="auto"/>
            <w:bottom w:val="none" w:sz="0" w:space="0" w:color="auto"/>
            <w:right w:val="none" w:sz="0" w:space="0" w:color="auto"/>
          </w:divBdr>
          <w:divsChild>
            <w:div w:id="1076824436">
              <w:marLeft w:val="0"/>
              <w:marRight w:val="0"/>
              <w:marTop w:val="0"/>
              <w:marBottom w:val="0"/>
              <w:divBdr>
                <w:top w:val="none" w:sz="0" w:space="0" w:color="auto"/>
                <w:left w:val="none" w:sz="0" w:space="0" w:color="auto"/>
                <w:bottom w:val="none" w:sz="0" w:space="0" w:color="auto"/>
                <w:right w:val="none" w:sz="0" w:space="0" w:color="auto"/>
              </w:divBdr>
              <w:divsChild>
                <w:div w:id="8071711">
                  <w:marLeft w:val="0"/>
                  <w:marRight w:val="0"/>
                  <w:marTop w:val="0"/>
                  <w:marBottom w:val="0"/>
                  <w:divBdr>
                    <w:top w:val="none" w:sz="0" w:space="0" w:color="auto"/>
                    <w:left w:val="none" w:sz="0" w:space="0" w:color="auto"/>
                    <w:bottom w:val="none" w:sz="0" w:space="0" w:color="auto"/>
                    <w:right w:val="none" w:sz="0" w:space="0" w:color="auto"/>
                  </w:divBdr>
                  <w:divsChild>
                    <w:div w:id="866871333">
                      <w:marLeft w:val="0"/>
                      <w:marRight w:val="0"/>
                      <w:marTop w:val="0"/>
                      <w:marBottom w:val="0"/>
                      <w:divBdr>
                        <w:top w:val="none" w:sz="0" w:space="0" w:color="auto"/>
                        <w:left w:val="none" w:sz="0" w:space="0" w:color="auto"/>
                        <w:bottom w:val="none" w:sz="0" w:space="0" w:color="auto"/>
                        <w:right w:val="none" w:sz="0" w:space="0" w:color="auto"/>
                      </w:divBdr>
                    </w:div>
                    <w:div w:id="1792046049">
                      <w:marLeft w:val="0"/>
                      <w:marRight w:val="0"/>
                      <w:marTop w:val="0"/>
                      <w:marBottom w:val="0"/>
                      <w:divBdr>
                        <w:top w:val="none" w:sz="0" w:space="0" w:color="auto"/>
                        <w:left w:val="none" w:sz="0" w:space="0" w:color="auto"/>
                        <w:bottom w:val="none" w:sz="0" w:space="0" w:color="auto"/>
                        <w:right w:val="none" w:sz="0" w:space="0" w:color="auto"/>
                      </w:divBdr>
                    </w:div>
                    <w:div w:id="386883622">
                      <w:marLeft w:val="0"/>
                      <w:marRight w:val="0"/>
                      <w:marTop w:val="0"/>
                      <w:marBottom w:val="0"/>
                      <w:divBdr>
                        <w:top w:val="none" w:sz="0" w:space="0" w:color="auto"/>
                        <w:left w:val="none" w:sz="0" w:space="0" w:color="auto"/>
                        <w:bottom w:val="none" w:sz="0" w:space="0" w:color="auto"/>
                        <w:right w:val="none" w:sz="0" w:space="0" w:color="auto"/>
                      </w:divBdr>
                    </w:div>
                    <w:div w:id="858809154">
                      <w:marLeft w:val="0"/>
                      <w:marRight w:val="0"/>
                      <w:marTop w:val="0"/>
                      <w:marBottom w:val="0"/>
                      <w:divBdr>
                        <w:top w:val="none" w:sz="0" w:space="0" w:color="auto"/>
                        <w:left w:val="none" w:sz="0" w:space="0" w:color="auto"/>
                        <w:bottom w:val="none" w:sz="0" w:space="0" w:color="auto"/>
                        <w:right w:val="none" w:sz="0" w:space="0" w:color="auto"/>
                      </w:divBdr>
                    </w:div>
                    <w:div w:id="2102336425">
                      <w:marLeft w:val="0"/>
                      <w:marRight w:val="0"/>
                      <w:marTop w:val="0"/>
                      <w:marBottom w:val="0"/>
                      <w:divBdr>
                        <w:top w:val="none" w:sz="0" w:space="0" w:color="auto"/>
                        <w:left w:val="none" w:sz="0" w:space="0" w:color="auto"/>
                        <w:bottom w:val="none" w:sz="0" w:space="0" w:color="auto"/>
                        <w:right w:val="none" w:sz="0" w:space="0" w:color="auto"/>
                      </w:divBdr>
                    </w:div>
                    <w:div w:id="588274628">
                      <w:marLeft w:val="0"/>
                      <w:marRight w:val="0"/>
                      <w:marTop w:val="0"/>
                      <w:marBottom w:val="0"/>
                      <w:divBdr>
                        <w:top w:val="none" w:sz="0" w:space="0" w:color="auto"/>
                        <w:left w:val="none" w:sz="0" w:space="0" w:color="auto"/>
                        <w:bottom w:val="none" w:sz="0" w:space="0" w:color="auto"/>
                        <w:right w:val="none" w:sz="0" w:space="0" w:color="auto"/>
                      </w:divBdr>
                    </w:div>
                    <w:div w:id="71584965">
                      <w:marLeft w:val="0"/>
                      <w:marRight w:val="0"/>
                      <w:marTop w:val="0"/>
                      <w:marBottom w:val="0"/>
                      <w:divBdr>
                        <w:top w:val="none" w:sz="0" w:space="0" w:color="auto"/>
                        <w:left w:val="none" w:sz="0" w:space="0" w:color="auto"/>
                        <w:bottom w:val="none" w:sz="0" w:space="0" w:color="auto"/>
                        <w:right w:val="none" w:sz="0" w:space="0" w:color="auto"/>
                      </w:divBdr>
                    </w:div>
                    <w:div w:id="1257205148">
                      <w:marLeft w:val="0"/>
                      <w:marRight w:val="0"/>
                      <w:marTop w:val="0"/>
                      <w:marBottom w:val="0"/>
                      <w:divBdr>
                        <w:top w:val="none" w:sz="0" w:space="0" w:color="auto"/>
                        <w:left w:val="none" w:sz="0" w:space="0" w:color="auto"/>
                        <w:bottom w:val="none" w:sz="0" w:space="0" w:color="auto"/>
                        <w:right w:val="none" w:sz="0" w:space="0" w:color="auto"/>
                      </w:divBdr>
                    </w:div>
                    <w:div w:id="612977550">
                      <w:marLeft w:val="0"/>
                      <w:marRight w:val="0"/>
                      <w:marTop w:val="0"/>
                      <w:marBottom w:val="0"/>
                      <w:divBdr>
                        <w:top w:val="none" w:sz="0" w:space="0" w:color="auto"/>
                        <w:left w:val="none" w:sz="0" w:space="0" w:color="auto"/>
                        <w:bottom w:val="none" w:sz="0" w:space="0" w:color="auto"/>
                        <w:right w:val="none" w:sz="0" w:space="0" w:color="auto"/>
                      </w:divBdr>
                    </w:div>
                    <w:div w:id="307712969">
                      <w:marLeft w:val="0"/>
                      <w:marRight w:val="0"/>
                      <w:marTop w:val="0"/>
                      <w:marBottom w:val="0"/>
                      <w:divBdr>
                        <w:top w:val="none" w:sz="0" w:space="0" w:color="auto"/>
                        <w:left w:val="none" w:sz="0" w:space="0" w:color="auto"/>
                        <w:bottom w:val="none" w:sz="0" w:space="0" w:color="auto"/>
                        <w:right w:val="none" w:sz="0" w:space="0" w:color="auto"/>
                      </w:divBdr>
                    </w:div>
                    <w:div w:id="1509520426">
                      <w:marLeft w:val="0"/>
                      <w:marRight w:val="0"/>
                      <w:marTop w:val="0"/>
                      <w:marBottom w:val="0"/>
                      <w:divBdr>
                        <w:top w:val="none" w:sz="0" w:space="0" w:color="auto"/>
                        <w:left w:val="none" w:sz="0" w:space="0" w:color="auto"/>
                        <w:bottom w:val="none" w:sz="0" w:space="0" w:color="auto"/>
                        <w:right w:val="none" w:sz="0" w:space="0" w:color="auto"/>
                      </w:divBdr>
                    </w:div>
                    <w:div w:id="203372519">
                      <w:marLeft w:val="0"/>
                      <w:marRight w:val="0"/>
                      <w:marTop w:val="0"/>
                      <w:marBottom w:val="0"/>
                      <w:divBdr>
                        <w:top w:val="none" w:sz="0" w:space="0" w:color="auto"/>
                        <w:left w:val="none" w:sz="0" w:space="0" w:color="auto"/>
                        <w:bottom w:val="none" w:sz="0" w:space="0" w:color="auto"/>
                        <w:right w:val="none" w:sz="0" w:space="0" w:color="auto"/>
                      </w:divBdr>
                    </w:div>
                    <w:div w:id="797720625">
                      <w:marLeft w:val="0"/>
                      <w:marRight w:val="0"/>
                      <w:marTop w:val="0"/>
                      <w:marBottom w:val="0"/>
                      <w:divBdr>
                        <w:top w:val="none" w:sz="0" w:space="0" w:color="auto"/>
                        <w:left w:val="none" w:sz="0" w:space="0" w:color="auto"/>
                        <w:bottom w:val="none" w:sz="0" w:space="0" w:color="auto"/>
                        <w:right w:val="none" w:sz="0" w:space="0" w:color="auto"/>
                      </w:divBdr>
                    </w:div>
                    <w:div w:id="542404320">
                      <w:marLeft w:val="0"/>
                      <w:marRight w:val="0"/>
                      <w:marTop w:val="0"/>
                      <w:marBottom w:val="0"/>
                      <w:divBdr>
                        <w:top w:val="none" w:sz="0" w:space="0" w:color="auto"/>
                        <w:left w:val="none" w:sz="0" w:space="0" w:color="auto"/>
                        <w:bottom w:val="none" w:sz="0" w:space="0" w:color="auto"/>
                        <w:right w:val="none" w:sz="0" w:space="0" w:color="auto"/>
                      </w:divBdr>
                    </w:div>
                    <w:div w:id="1117484689">
                      <w:marLeft w:val="0"/>
                      <w:marRight w:val="0"/>
                      <w:marTop w:val="0"/>
                      <w:marBottom w:val="0"/>
                      <w:divBdr>
                        <w:top w:val="none" w:sz="0" w:space="0" w:color="auto"/>
                        <w:left w:val="none" w:sz="0" w:space="0" w:color="auto"/>
                        <w:bottom w:val="none" w:sz="0" w:space="0" w:color="auto"/>
                        <w:right w:val="none" w:sz="0" w:space="0" w:color="auto"/>
                      </w:divBdr>
                    </w:div>
                    <w:div w:id="1333993836">
                      <w:marLeft w:val="0"/>
                      <w:marRight w:val="0"/>
                      <w:marTop w:val="0"/>
                      <w:marBottom w:val="0"/>
                      <w:divBdr>
                        <w:top w:val="none" w:sz="0" w:space="0" w:color="auto"/>
                        <w:left w:val="none" w:sz="0" w:space="0" w:color="auto"/>
                        <w:bottom w:val="none" w:sz="0" w:space="0" w:color="auto"/>
                        <w:right w:val="none" w:sz="0" w:space="0" w:color="auto"/>
                      </w:divBdr>
                    </w:div>
                    <w:div w:id="1030843274">
                      <w:marLeft w:val="0"/>
                      <w:marRight w:val="0"/>
                      <w:marTop w:val="0"/>
                      <w:marBottom w:val="0"/>
                      <w:divBdr>
                        <w:top w:val="none" w:sz="0" w:space="0" w:color="auto"/>
                        <w:left w:val="none" w:sz="0" w:space="0" w:color="auto"/>
                        <w:bottom w:val="none" w:sz="0" w:space="0" w:color="auto"/>
                        <w:right w:val="none" w:sz="0" w:space="0" w:color="auto"/>
                      </w:divBdr>
                    </w:div>
                    <w:div w:id="1129015144">
                      <w:marLeft w:val="0"/>
                      <w:marRight w:val="0"/>
                      <w:marTop w:val="0"/>
                      <w:marBottom w:val="0"/>
                      <w:divBdr>
                        <w:top w:val="none" w:sz="0" w:space="0" w:color="auto"/>
                        <w:left w:val="none" w:sz="0" w:space="0" w:color="auto"/>
                        <w:bottom w:val="none" w:sz="0" w:space="0" w:color="auto"/>
                        <w:right w:val="none" w:sz="0" w:space="0" w:color="auto"/>
                      </w:divBdr>
                    </w:div>
                    <w:div w:id="824735770">
                      <w:marLeft w:val="0"/>
                      <w:marRight w:val="0"/>
                      <w:marTop w:val="0"/>
                      <w:marBottom w:val="0"/>
                      <w:divBdr>
                        <w:top w:val="none" w:sz="0" w:space="0" w:color="auto"/>
                        <w:left w:val="none" w:sz="0" w:space="0" w:color="auto"/>
                        <w:bottom w:val="none" w:sz="0" w:space="0" w:color="auto"/>
                        <w:right w:val="none" w:sz="0" w:space="0" w:color="auto"/>
                      </w:divBdr>
                    </w:div>
                    <w:div w:id="566188118">
                      <w:marLeft w:val="0"/>
                      <w:marRight w:val="0"/>
                      <w:marTop w:val="0"/>
                      <w:marBottom w:val="0"/>
                      <w:divBdr>
                        <w:top w:val="none" w:sz="0" w:space="0" w:color="auto"/>
                        <w:left w:val="none" w:sz="0" w:space="0" w:color="auto"/>
                        <w:bottom w:val="none" w:sz="0" w:space="0" w:color="auto"/>
                        <w:right w:val="none" w:sz="0" w:space="0" w:color="auto"/>
                      </w:divBdr>
                    </w:div>
                    <w:div w:id="62946946">
                      <w:marLeft w:val="0"/>
                      <w:marRight w:val="0"/>
                      <w:marTop w:val="0"/>
                      <w:marBottom w:val="0"/>
                      <w:divBdr>
                        <w:top w:val="none" w:sz="0" w:space="0" w:color="auto"/>
                        <w:left w:val="none" w:sz="0" w:space="0" w:color="auto"/>
                        <w:bottom w:val="none" w:sz="0" w:space="0" w:color="auto"/>
                        <w:right w:val="none" w:sz="0" w:space="0" w:color="auto"/>
                      </w:divBdr>
                    </w:div>
                    <w:div w:id="1794059754">
                      <w:marLeft w:val="0"/>
                      <w:marRight w:val="0"/>
                      <w:marTop w:val="0"/>
                      <w:marBottom w:val="0"/>
                      <w:divBdr>
                        <w:top w:val="none" w:sz="0" w:space="0" w:color="auto"/>
                        <w:left w:val="none" w:sz="0" w:space="0" w:color="auto"/>
                        <w:bottom w:val="none" w:sz="0" w:space="0" w:color="auto"/>
                        <w:right w:val="none" w:sz="0" w:space="0" w:color="auto"/>
                      </w:divBdr>
                    </w:div>
                    <w:div w:id="2021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1543">
      <w:bodyDiv w:val="1"/>
      <w:marLeft w:val="0"/>
      <w:marRight w:val="0"/>
      <w:marTop w:val="0"/>
      <w:marBottom w:val="0"/>
      <w:divBdr>
        <w:top w:val="none" w:sz="0" w:space="0" w:color="auto"/>
        <w:left w:val="none" w:sz="0" w:space="0" w:color="auto"/>
        <w:bottom w:val="none" w:sz="0" w:space="0" w:color="auto"/>
        <w:right w:val="none" w:sz="0" w:space="0" w:color="auto"/>
      </w:divBdr>
    </w:div>
    <w:div w:id="819228851">
      <w:bodyDiv w:val="1"/>
      <w:marLeft w:val="0"/>
      <w:marRight w:val="0"/>
      <w:marTop w:val="0"/>
      <w:marBottom w:val="0"/>
      <w:divBdr>
        <w:top w:val="none" w:sz="0" w:space="0" w:color="auto"/>
        <w:left w:val="none" w:sz="0" w:space="0" w:color="auto"/>
        <w:bottom w:val="none" w:sz="0" w:space="0" w:color="auto"/>
        <w:right w:val="none" w:sz="0" w:space="0" w:color="auto"/>
      </w:divBdr>
      <w:divsChild>
        <w:div w:id="88055176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88106141">
      <w:bodyDiv w:val="1"/>
      <w:marLeft w:val="0"/>
      <w:marRight w:val="0"/>
      <w:marTop w:val="0"/>
      <w:marBottom w:val="0"/>
      <w:divBdr>
        <w:top w:val="none" w:sz="0" w:space="0" w:color="auto"/>
        <w:left w:val="none" w:sz="0" w:space="0" w:color="auto"/>
        <w:bottom w:val="none" w:sz="0" w:space="0" w:color="auto"/>
        <w:right w:val="none" w:sz="0" w:space="0" w:color="auto"/>
      </w:divBdr>
    </w:div>
    <w:div w:id="1007944108">
      <w:bodyDiv w:val="1"/>
      <w:marLeft w:val="0"/>
      <w:marRight w:val="0"/>
      <w:marTop w:val="0"/>
      <w:marBottom w:val="0"/>
      <w:divBdr>
        <w:top w:val="none" w:sz="0" w:space="0" w:color="auto"/>
        <w:left w:val="none" w:sz="0" w:space="0" w:color="auto"/>
        <w:bottom w:val="none" w:sz="0" w:space="0" w:color="auto"/>
        <w:right w:val="none" w:sz="0" w:space="0" w:color="auto"/>
      </w:divBdr>
    </w:div>
    <w:div w:id="1078794566">
      <w:bodyDiv w:val="1"/>
      <w:marLeft w:val="0"/>
      <w:marRight w:val="0"/>
      <w:marTop w:val="0"/>
      <w:marBottom w:val="0"/>
      <w:divBdr>
        <w:top w:val="none" w:sz="0" w:space="0" w:color="auto"/>
        <w:left w:val="none" w:sz="0" w:space="0" w:color="auto"/>
        <w:bottom w:val="none" w:sz="0" w:space="0" w:color="auto"/>
        <w:right w:val="none" w:sz="0" w:space="0" w:color="auto"/>
      </w:divBdr>
      <w:divsChild>
        <w:div w:id="772437926">
          <w:marLeft w:val="0"/>
          <w:marRight w:val="0"/>
          <w:marTop w:val="0"/>
          <w:marBottom w:val="0"/>
          <w:divBdr>
            <w:top w:val="none" w:sz="0" w:space="0" w:color="auto"/>
            <w:left w:val="none" w:sz="0" w:space="0" w:color="auto"/>
            <w:bottom w:val="none" w:sz="0" w:space="0" w:color="auto"/>
            <w:right w:val="none" w:sz="0" w:space="0" w:color="auto"/>
          </w:divBdr>
          <w:divsChild>
            <w:div w:id="256181858">
              <w:marLeft w:val="0"/>
              <w:marRight w:val="0"/>
              <w:marTop w:val="0"/>
              <w:marBottom w:val="0"/>
              <w:divBdr>
                <w:top w:val="none" w:sz="0" w:space="0" w:color="auto"/>
                <w:left w:val="none" w:sz="0" w:space="0" w:color="auto"/>
                <w:bottom w:val="none" w:sz="0" w:space="0" w:color="auto"/>
                <w:right w:val="none" w:sz="0" w:space="0" w:color="auto"/>
              </w:divBdr>
            </w:div>
            <w:div w:id="988561480">
              <w:marLeft w:val="0"/>
              <w:marRight w:val="0"/>
              <w:marTop w:val="0"/>
              <w:marBottom w:val="0"/>
              <w:divBdr>
                <w:top w:val="none" w:sz="0" w:space="0" w:color="auto"/>
                <w:left w:val="none" w:sz="0" w:space="0" w:color="auto"/>
                <w:bottom w:val="none" w:sz="0" w:space="0" w:color="auto"/>
                <w:right w:val="none" w:sz="0" w:space="0" w:color="auto"/>
              </w:divBdr>
              <w:divsChild>
                <w:div w:id="955646023">
                  <w:marLeft w:val="336"/>
                  <w:marRight w:val="0"/>
                  <w:marTop w:val="120"/>
                  <w:marBottom w:val="312"/>
                  <w:divBdr>
                    <w:top w:val="none" w:sz="0" w:space="0" w:color="auto"/>
                    <w:left w:val="none" w:sz="0" w:space="0" w:color="auto"/>
                    <w:bottom w:val="none" w:sz="0" w:space="0" w:color="auto"/>
                    <w:right w:val="none" w:sz="0" w:space="0" w:color="auto"/>
                  </w:divBdr>
                  <w:divsChild>
                    <w:div w:id="19706958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116757150">
      <w:bodyDiv w:val="1"/>
      <w:marLeft w:val="0"/>
      <w:marRight w:val="0"/>
      <w:marTop w:val="0"/>
      <w:marBottom w:val="0"/>
      <w:divBdr>
        <w:top w:val="none" w:sz="0" w:space="0" w:color="auto"/>
        <w:left w:val="none" w:sz="0" w:space="0" w:color="auto"/>
        <w:bottom w:val="none" w:sz="0" w:space="0" w:color="auto"/>
        <w:right w:val="none" w:sz="0" w:space="0" w:color="auto"/>
      </w:divBdr>
    </w:div>
    <w:div w:id="1191526488">
      <w:bodyDiv w:val="1"/>
      <w:marLeft w:val="0"/>
      <w:marRight w:val="0"/>
      <w:marTop w:val="0"/>
      <w:marBottom w:val="0"/>
      <w:divBdr>
        <w:top w:val="none" w:sz="0" w:space="0" w:color="auto"/>
        <w:left w:val="none" w:sz="0" w:space="0" w:color="auto"/>
        <w:bottom w:val="none" w:sz="0" w:space="0" w:color="auto"/>
        <w:right w:val="none" w:sz="0" w:space="0" w:color="auto"/>
      </w:divBdr>
      <w:divsChild>
        <w:div w:id="1414625537">
          <w:marLeft w:val="0"/>
          <w:marRight w:val="0"/>
          <w:marTop w:val="0"/>
          <w:marBottom w:val="0"/>
          <w:divBdr>
            <w:top w:val="none" w:sz="0" w:space="0" w:color="auto"/>
            <w:left w:val="none" w:sz="0" w:space="0" w:color="auto"/>
            <w:bottom w:val="none" w:sz="0" w:space="0" w:color="auto"/>
            <w:right w:val="none" w:sz="0" w:space="0" w:color="auto"/>
          </w:divBdr>
          <w:divsChild>
            <w:div w:id="771244946">
              <w:marLeft w:val="0"/>
              <w:marRight w:val="0"/>
              <w:marTop w:val="0"/>
              <w:marBottom w:val="0"/>
              <w:divBdr>
                <w:top w:val="none" w:sz="0" w:space="0" w:color="auto"/>
                <w:left w:val="none" w:sz="0" w:space="0" w:color="auto"/>
                <w:bottom w:val="none" w:sz="0" w:space="0" w:color="auto"/>
                <w:right w:val="none" w:sz="0" w:space="0" w:color="auto"/>
              </w:divBdr>
              <w:divsChild>
                <w:div w:id="2020694307">
                  <w:marLeft w:val="0"/>
                  <w:marRight w:val="0"/>
                  <w:marTop w:val="0"/>
                  <w:marBottom w:val="0"/>
                  <w:divBdr>
                    <w:top w:val="none" w:sz="0" w:space="0" w:color="auto"/>
                    <w:left w:val="none" w:sz="0" w:space="0" w:color="auto"/>
                    <w:bottom w:val="none" w:sz="0" w:space="0" w:color="auto"/>
                    <w:right w:val="none" w:sz="0" w:space="0" w:color="auto"/>
                  </w:divBdr>
                  <w:divsChild>
                    <w:div w:id="1596865240">
                      <w:marLeft w:val="0"/>
                      <w:marRight w:val="0"/>
                      <w:marTop w:val="0"/>
                      <w:marBottom w:val="0"/>
                      <w:divBdr>
                        <w:top w:val="none" w:sz="0" w:space="0" w:color="auto"/>
                        <w:left w:val="none" w:sz="0" w:space="0" w:color="auto"/>
                        <w:bottom w:val="none" w:sz="0" w:space="0" w:color="auto"/>
                        <w:right w:val="none" w:sz="0" w:space="0" w:color="auto"/>
                      </w:divBdr>
                    </w:div>
                    <w:div w:id="2085106122">
                      <w:marLeft w:val="0"/>
                      <w:marRight w:val="0"/>
                      <w:marTop w:val="0"/>
                      <w:marBottom w:val="0"/>
                      <w:divBdr>
                        <w:top w:val="none" w:sz="0" w:space="0" w:color="auto"/>
                        <w:left w:val="none" w:sz="0" w:space="0" w:color="auto"/>
                        <w:bottom w:val="none" w:sz="0" w:space="0" w:color="auto"/>
                        <w:right w:val="none" w:sz="0" w:space="0" w:color="auto"/>
                      </w:divBdr>
                    </w:div>
                    <w:div w:id="723604917">
                      <w:marLeft w:val="0"/>
                      <w:marRight w:val="0"/>
                      <w:marTop w:val="0"/>
                      <w:marBottom w:val="0"/>
                      <w:divBdr>
                        <w:top w:val="none" w:sz="0" w:space="0" w:color="auto"/>
                        <w:left w:val="none" w:sz="0" w:space="0" w:color="auto"/>
                        <w:bottom w:val="none" w:sz="0" w:space="0" w:color="auto"/>
                        <w:right w:val="none" w:sz="0" w:space="0" w:color="auto"/>
                      </w:divBdr>
                    </w:div>
                    <w:div w:id="354120178">
                      <w:marLeft w:val="0"/>
                      <w:marRight w:val="0"/>
                      <w:marTop w:val="0"/>
                      <w:marBottom w:val="0"/>
                      <w:divBdr>
                        <w:top w:val="none" w:sz="0" w:space="0" w:color="auto"/>
                        <w:left w:val="none" w:sz="0" w:space="0" w:color="auto"/>
                        <w:bottom w:val="none" w:sz="0" w:space="0" w:color="auto"/>
                        <w:right w:val="none" w:sz="0" w:space="0" w:color="auto"/>
                      </w:divBdr>
                    </w:div>
                    <w:div w:id="2005235696">
                      <w:marLeft w:val="0"/>
                      <w:marRight w:val="0"/>
                      <w:marTop w:val="0"/>
                      <w:marBottom w:val="0"/>
                      <w:divBdr>
                        <w:top w:val="none" w:sz="0" w:space="0" w:color="auto"/>
                        <w:left w:val="none" w:sz="0" w:space="0" w:color="auto"/>
                        <w:bottom w:val="none" w:sz="0" w:space="0" w:color="auto"/>
                        <w:right w:val="none" w:sz="0" w:space="0" w:color="auto"/>
                      </w:divBdr>
                    </w:div>
                    <w:div w:id="1327241893">
                      <w:marLeft w:val="0"/>
                      <w:marRight w:val="0"/>
                      <w:marTop w:val="0"/>
                      <w:marBottom w:val="0"/>
                      <w:divBdr>
                        <w:top w:val="none" w:sz="0" w:space="0" w:color="auto"/>
                        <w:left w:val="none" w:sz="0" w:space="0" w:color="auto"/>
                        <w:bottom w:val="none" w:sz="0" w:space="0" w:color="auto"/>
                        <w:right w:val="none" w:sz="0" w:space="0" w:color="auto"/>
                      </w:divBdr>
                    </w:div>
                    <w:div w:id="1141266016">
                      <w:marLeft w:val="0"/>
                      <w:marRight w:val="0"/>
                      <w:marTop w:val="0"/>
                      <w:marBottom w:val="0"/>
                      <w:divBdr>
                        <w:top w:val="none" w:sz="0" w:space="0" w:color="auto"/>
                        <w:left w:val="none" w:sz="0" w:space="0" w:color="auto"/>
                        <w:bottom w:val="none" w:sz="0" w:space="0" w:color="auto"/>
                        <w:right w:val="none" w:sz="0" w:space="0" w:color="auto"/>
                      </w:divBdr>
                    </w:div>
                    <w:div w:id="1168247333">
                      <w:marLeft w:val="0"/>
                      <w:marRight w:val="0"/>
                      <w:marTop w:val="0"/>
                      <w:marBottom w:val="0"/>
                      <w:divBdr>
                        <w:top w:val="none" w:sz="0" w:space="0" w:color="auto"/>
                        <w:left w:val="none" w:sz="0" w:space="0" w:color="auto"/>
                        <w:bottom w:val="none" w:sz="0" w:space="0" w:color="auto"/>
                        <w:right w:val="none" w:sz="0" w:space="0" w:color="auto"/>
                      </w:divBdr>
                    </w:div>
                    <w:div w:id="954826726">
                      <w:marLeft w:val="0"/>
                      <w:marRight w:val="0"/>
                      <w:marTop w:val="0"/>
                      <w:marBottom w:val="0"/>
                      <w:divBdr>
                        <w:top w:val="none" w:sz="0" w:space="0" w:color="auto"/>
                        <w:left w:val="none" w:sz="0" w:space="0" w:color="auto"/>
                        <w:bottom w:val="none" w:sz="0" w:space="0" w:color="auto"/>
                        <w:right w:val="none" w:sz="0" w:space="0" w:color="auto"/>
                      </w:divBdr>
                    </w:div>
                    <w:div w:id="1507015557">
                      <w:marLeft w:val="0"/>
                      <w:marRight w:val="0"/>
                      <w:marTop w:val="0"/>
                      <w:marBottom w:val="0"/>
                      <w:divBdr>
                        <w:top w:val="none" w:sz="0" w:space="0" w:color="auto"/>
                        <w:left w:val="none" w:sz="0" w:space="0" w:color="auto"/>
                        <w:bottom w:val="none" w:sz="0" w:space="0" w:color="auto"/>
                        <w:right w:val="none" w:sz="0" w:space="0" w:color="auto"/>
                      </w:divBdr>
                    </w:div>
                    <w:div w:id="1886522271">
                      <w:marLeft w:val="0"/>
                      <w:marRight w:val="0"/>
                      <w:marTop w:val="0"/>
                      <w:marBottom w:val="0"/>
                      <w:divBdr>
                        <w:top w:val="none" w:sz="0" w:space="0" w:color="auto"/>
                        <w:left w:val="none" w:sz="0" w:space="0" w:color="auto"/>
                        <w:bottom w:val="none" w:sz="0" w:space="0" w:color="auto"/>
                        <w:right w:val="none" w:sz="0" w:space="0" w:color="auto"/>
                      </w:divBdr>
                    </w:div>
                    <w:div w:id="1272660587">
                      <w:marLeft w:val="0"/>
                      <w:marRight w:val="0"/>
                      <w:marTop w:val="0"/>
                      <w:marBottom w:val="0"/>
                      <w:divBdr>
                        <w:top w:val="none" w:sz="0" w:space="0" w:color="auto"/>
                        <w:left w:val="none" w:sz="0" w:space="0" w:color="auto"/>
                        <w:bottom w:val="none" w:sz="0" w:space="0" w:color="auto"/>
                        <w:right w:val="none" w:sz="0" w:space="0" w:color="auto"/>
                      </w:divBdr>
                    </w:div>
                    <w:div w:id="768357297">
                      <w:marLeft w:val="0"/>
                      <w:marRight w:val="0"/>
                      <w:marTop w:val="0"/>
                      <w:marBottom w:val="0"/>
                      <w:divBdr>
                        <w:top w:val="none" w:sz="0" w:space="0" w:color="auto"/>
                        <w:left w:val="none" w:sz="0" w:space="0" w:color="auto"/>
                        <w:bottom w:val="none" w:sz="0" w:space="0" w:color="auto"/>
                        <w:right w:val="none" w:sz="0" w:space="0" w:color="auto"/>
                      </w:divBdr>
                    </w:div>
                    <w:div w:id="432022420">
                      <w:marLeft w:val="0"/>
                      <w:marRight w:val="0"/>
                      <w:marTop w:val="0"/>
                      <w:marBottom w:val="0"/>
                      <w:divBdr>
                        <w:top w:val="none" w:sz="0" w:space="0" w:color="auto"/>
                        <w:left w:val="none" w:sz="0" w:space="0" w:color="auto"/>
                        <w:bottom w:val="none" w:sz="0" w:space="0" w:color="auto"/>
                        <w:right w:val="none" w:sz="0" w:space="0" w:color="auto"/>
                      </w:divBdr>
                    </w:div>
                    <w:div w:id="1870099596">
                      <w:marLeft w:val="0"/>
                      <w:marRight w:val="0"/>
                      <w:marTop w:val="0"/>
                      <w:marBottom w:val="0"/>
                      <w:divBdr>
                        <w:top w:val="none" w:sz="0" w:space="0" w:color="auto"/>
                        <w:left w:val="none" w:sz="0" w:space="0" w:color="auto"/>
                        <w:bottom w:val="none" w:sz="0" w:space="0" w:color="auto"/>
                        <w:right w:val="none" w:sz="0" w:space="0" w:color="auto"/>
                      </w:divBdr>
                    </w:div>
                    <w:div w:id="1237132174">
                      <w:marLeft w:val="0"/>
                      <w:marRight w:val="0"/>
                      <w:marTop w:val="0"/>
                      <w:marBottom w:val="0"/>
                      <w:divBdr>
                        <w:top w:val="none" w:sz="0" w:space="0" w:color="auto"/>
                        <w:left w:val="none" w:sz="0" w:space="0" w:color="auto"/>
                        <w:bottom w:val="none" w:sz="0" w:space="0" w:color="auto"/>
                        <w:right w:val="none" w:sz="0" w:space="0" w:color="auto"/>
                      </w:divBdr>
                    </w:div>
                    <w:div w:id="547643386">
                      <w:marLeft w:val="0"/>
                      <w:marRight w:val="0"/>
                      <w:marTop w:val="0"/>
                      <w:marBottom w:val="0"/>
                      <w:divBdr>
                        <w:top w:val="none" w:sz="0" w:space="0" w:color="auto"/>
                        <w:left w:val="none" w:sz="0" w:space="0" w:color="auto"/>
                        <w:bottom w:val="none" w:sz="0" w:space="0" w:color="auto"/>
                        <w:right w:val="none" w:sz="0" w:space="0" w:color="auto"/>
                      </w:divBdr>
                    </w:div>
                    <w:div w:id="831335640">
                      <w:marLeft w:val="0"/>
                      <w:marRight w:val="0"/>
                      <w:marTop w:val="0"/>
                      <w:marBottom w:val="0"/>
                      <w:divBdr>
                        <w:top w:val="none" w:sz="0" w:space="0" w:color="auto"/>
                        <w:left w:val="none" w:sz="0" w:space="0" w:color="auto"/>
                        <w:bottom w:val="none" w:sz="0" w:space="0" w:color="auto"/>
                        <w:right w:val="none" w:sz="0" w:space="0" w:color="auto"/>
                      </w:divBdr>
                    </w:div>
                    <w:div w:id="2055225591">
                      <w:marLeft w:val="0"/>
                      <w:marRight w:val="0"/>
                      <w:marTop w:val="0"/>
                      <w:marBottom w:val="0"/>
                      <w:divBdr>
                        <w:top w:val="none" w:sz="0" w:space="0" w:color="auto"/>
                        <w:left w:val="none" w:sz="0" w:space="0" w:color="auto"/>
                        <w:bottom w:val="none" w:sz="0" w:space="0" w:color="auto"/>
                        <w:right w:val="none" w:sz="0" w:space="0" w:color="auto"/>
                      </w:divBdr>
                    </w:div>
                    <w:div w:id="1854300677">
                      <w:marLeft w:val="0"/>
                      <w:marRight w:val="0"/>
                      <w:marTop w:val="0"/>
                      <w:marBottom w:val="0"/>
                      <w:divBdr>
                        <w:top w:val="none" w:sz="0" w:space="0" w:color="auto"/>
                        <w:left w:val="none" w:sz="0" w:space="0" w:color="auto"/>
                        <w:bottom w:val="none" w:sz="0" w:space="0" w:color="auto"/>
                        <w:right w:val="none" w:sz="0" w:space="0" w:color="auto"/>
                      </w:divBdr>
                    </w:div>
                    <w:div w:id="1889412410">
                      <w:marLeft w:val="0"/>
                      <w:marRight w:val="0"/>
                      <w:marTop w:val="0"/>
                      <w:marBottom w:val="0"/>
                      <w:divBdr>
                        <w:top w:val="none" w:sz="0" w:space="0" w:color="auto"/>
                        <w:left w:val="none" w:sz="0" w:space="0" w:color="auto"/>
                        <w:bottom w:val="none" w:sz="0" w:space="0" w:color="auto"/>
                        <w:right w:val="none" w:sz="0" w:space="0" w:color="auto"/>
                      </w:divBdr>
                    </w:div>
                    <w:div w:id="1013336690">
                      <w:marLeft w:val="0"/>
                      <w:marRight w:val="0"/>
                      <w:marTop w:val="0"/>
                      <w:marBottom w:val="0"/>
                      <w:divBdr>
                        <w:top w:val="none" w:sz="0" w:space="0" w:color="auto"/>
                        <w:left w:val="none" w:sz="0" w:space="0" w:color="auto"/>
                        <w:bottom w:val="none" w:sz="0" w:space="0" w:color="auto"/>
                        <w:right w:val="none" w:sz="0" w:space="0" w:color="auto"/>
                      </w:divBdr>
                    </w:div>
                    <w:div w:id="140538276">
                      <w:marLeft w:val="0"/>
                      <w:marRight w:val="0"/>
                      <w:marTop w:val="0"/>
                      <w:marBottom w:val="0"/>
                      <w:divBdr>
                        <w:top w:val="none" w:sz="0" w:space="0" w:color="auto"/>
                        <w:left w:val="none" w:sz="0" w:space="0" w:color="auto"/>
                        <w:bottom w:val="none" w:sz="0" w:space="0" w:color="auto"/>
                        <w:right w:val="none" w:sz="0" w:space="0" w:color="auto"/>
                      </w:divBdr>
                    </w:div>
                    <w:div w:id="1052995687">
                      <w:marLeft w:val="0"/>
                      <w:marRight w:val="0"/>
                      <w:marTop w:val="0"/>
                      <w:marBottom w:val="0"/>
                      <w:divBdr>
                        <w:top w:val="none" w:sz="0" w:space="0" w:color="auto"/>
                        <w:left w:val="none" w:sz="0" w:space="0" w:color="auto"/>
                        <w:bottom w:val="none" w:sz="0" w:space="0" w:color="auto"/>
                        <w:right w:val="none" w:sz="0" w:space="0" w:color="auto"/>
                      </w:divBdr>
                    </w:div>
                    <w:div w:id="1529219865">
                      <w:marLeft w:val="0"/>
                      <w:marRight w:val="0"/>
                      <w:marTop w:val="0"/>
                      <w:marBottom w:val="0"/>
                      <w:divBdr>
                        <w:top w:val="none" w:sz="0" w:space="0" w:color="auto"/>
                        <w:left w:val="none" w:sz="0" w:space="0" w:color="auto"/>
                        <w:bottom w:val="none" w:sz="0" w:space="0" w:color="auto"/>
                        <w:right w:val="none" w:sz="0" w:space="0" w:color="auto"/>
                      </w:divBdr>
                    </w:div>
                    <w:div w:id="1132554594">
                      <w:marLeft w:val="0"/>
                      <w:marRight w:val="0"/>
                      <w:marTop w:val="0"/>
                      <w:marBottom w:val="0"/>
                      <w:divBdr>
                        <w:top w:val="none" w:sz="0" w:space="0" w:color="auto"/>
                        <w:left w:val="none" w:sz="0" w:space="0" w:color="auto"/>
                        <w:bottom w:val="none" w:sz="0" w:space="0" w:color="auto"/>
                        <w:right w:val="none" w:sz="0" w:space="0" w:color="auto"/>
                      </w:divBdr>
                    </w:div>
                    <w:div w:id="1888031167">
                      <w:marLeft w:val="0"/>
                      <w:marRight w:val="0"/>
                      <w:marTop w:val="0"/>
                      <w:marBottom w:val="0"/>
                      <w:divBdr>
                        <w:top w:val="none" w:sz="0" w:space="0" w:color="auto"/>
                        <w:left w:val="none" w:sz="0" w:space="0" w:color="auto"/>
                        <w:bottom w:val="none" w:sz="0" w:space="0" w:color="auto"/>
                        <w:right w:val="none" w:sz="0" w:space="0" w:color="auto"/>
                      </w:divBdr>
                    </w:div>
                    <w:div w:id="1466239412">
                      <w:marLeft w:val="0"/>
                      <w:marRight w:val="0"/>
                      <w:marTop w:val="0"/>
                      <w:marBottom w:val="0"/>
                      <w:divBdr>
                        <w:top w:val="none" w:sz="0" w:space="0" w:color="auto"/>
                        <w:left w:val="none" w:sz="0" w:space="0" w:color="auto"/>
                        <w:bottom w:val="none" w:sz="0" w:space="0" w:color="auto"/>
                        <w:right w:val="none" w:sz="0" w:space="0" w:color="auto"/>
                      </w:divBdr>
                    </w:div>
                    <w:div w:id="1225677244">
                      <w:marLeft w:val="0"/>
                      <w:marRight w:val="0"/>
                      <w:marTop w:val="0"/>
                      <w:marBottom w:val="0"/>
                      <w:divBdr>
                        <w:top w:val="none" w:sz="0" w:space="0" w:color="auto"/>
                        <w:left w:val="none" w:sz="0" w:space="0" w:color="auto"/>
                        <w:bottom w:val="none" w:sz="0" w:space="0" w:color="auto"/>
                        <w:right w:val="none" w:sz="0" w:space="0" w:color="auto"/>
                      </w:divBdr>
                    </w:div>
                    <w:div w:id="441195710">
                      <w:marLeft w:val="0"/>
                      <w:marRight w:val="0"/>
                      <w:marTop w:val="0"/>
                      <w:marBottom w:val="0"/>
                      <w:divBdr>
                        <w:top w:val="none" w:sz="0" w:space="0" w:color="auto"/>
                        <w:left w:val="none" w:sz="0" w:space="0" w:color="auto"/>
                        <w:bottom w:val="none" w:sz="0" w:space="0" w:color="auto"/>
                        <w:right w:val="none" w:sz="0" w:space="0" w:color="auto"/>
                      </w:divBdr>
                    </w:div>
                    <w:div w:id="931547159">
                      <w:marLeft w:val="0"/>
                      <w:marRight w:val="0"/>
                      <w:marTop w:val="0"/>
                      <w:marBottom w:val="0"/>
                      <w:divBdr>
                        <w:top w:val="none" w:sz="0" w:space="0" w:color="auto"/>
                        <w:left w:val="none" w:sz="0" w:space="0" w:color="auto"/>
                        <w:bottom w:val="none" w:sz="0" w:space="0" w:color="auto"/>
                        <w:right w:val="none" w:sz="0" w:space="0" w:color="auto"/>
                      </w:divBdr>
                    </w:div>
                    <w:div w:id="10540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6168">
          <w:marLeft w:val="0"/>
          <w:marRight w:val="0"/>
          <w:marTop w:val="0"/>
          <w:marBottom w:val="0"/>
          <w:divBdr>
            <w:top w:val="none" w:sz="0" w:space="0" w:color="auto"/>
            <w:left w:val="none" w:sz="0" w:space="0" w:color="auto"/>
            <w:bottom w:val="none" w:sz="0" w:space="0" w:color="auto"/>
            <w:right w:val="none" w:sz="0" w:space="0" w:color="auto"/>
          </w:divBdr>
          <w:divsChild>
            <w:div w:id="2107071199">
              <w:marLeft w:val="0"/>
              <w:marRight w:val="0"/>
              <w:marTop w:val="0"/>
              <w:marBottom w:val="0"/>
              <w:divBdr>
                <w:top w:val="none" w:sz="0" w:space="0" w:color="auto"/>
                <w:left w:val="none" w:sz="0" w:space="0" w:color="auto"/>
                <w:bottom w:val="none" w:sz="0" w:space="0" w:color="auto"/>
                <w:right w:val="none" w:sz="0" w:space="0" w:color="auto"/>
              </w:divBdr>
              <w:divsChild>
                <w:div w:id="603879399">
                  <w:marLeft w:val="0"/>
                  <w:marRight w:val="0"/>
                  <w:marTop w:val="0"/>
                  <w:marBottom w:val="0"/>
                  <w:divBdr>
                    <w:top w:val="none" w:sz="0" w:space="0" w:color="auto"/>
                    <w:left w:val="none" w:sz="0" w:space="0" w:color="auto"/>
                    <w:bottom w:val="none" w:sz="0" w:space="0" w:color="auto"/>
                    <w:right w:val="none" w:sz="0" w:space="0" w:color="auto"/>
                  </w:divBdr>
                  <w:divsChild>
                    <w:div w:id="878858645">
                      <w:marLeft w:val="0"/>
                      <w:marRight w:val="0"/>
                      <w:marTop w:val="0"/>
                      <w:marBottom w:val="0"/>
                      <w:divBdr>
                        <w:top w:val="none" w:sz="0" w:space="0" w:color="auto"/>
                        <w:left w:val="none" w:sz="0" w:space="0" w:color="auto"/>
                        <w:bottom w:val="none" w:sz="0" w:space="0" w:color="auto"/>
                        <w:right w:val="none" w:sz="0" w:space="0" w:color="auto"/>
                      </w:divBdr>
                    </w:div>
                    <w:div w:id="1584535084">
                      <w:marLeft w:val="0"/>
                      <w:marRight w:val="0"/>
                      <w:marTop w:val="0"/>
                      <w:marBottom w:val="0"/>
                      <w:divBdr>
                        <w:top w:val="none" w:sz="0" w:space="0" w:color="auto"/>
                        <w:left w:val="none" w:sz="0" w:space="0" w:color="auto"/>
                        <w:bottom w:val="none" w:sz="0" w:space="0" w:color="auto"/>
                        <w:right w:val="none" w:sz="0" w:space="0" w:color="auto"/>
                      </w:divBdr>
                    </w:div>
                    <w:div w:id="368603784">
                      <w:marLeft w:val="0"/>
                      <w:marRight w:val="0"/>
                      <w:marTop w:val="0"/>
                      <w:marBottom w:val="0"/>
                      <w:divBdr>
                        <w:top w:val="none" w:sz="0" w:space="0" w:color="auto"/>
                        <w:left w:val="none" w:sz="0" w:space="0" w:color="auto"/>
                        <w:bottom w:val="none" w:sz="0" w:space="0" w:color="auto"/>
                        <w:right w:val="none" w:sz="0" w:space="0" w:color="auto"/>
                      </w:divBdr>
                    </w:div>
                    <w:div w:id="119807678">
                      <w:marLeft w:val="0"/>
                      <w:marRight w:val="0"/>
                      <w:marTop w:val="0"/>
                      <w:marBottom w:val="0"/>
                      <w:divBdr>
                        <w:top w:val="none" w:sz="0" w:space="0" w:color="auto"/>
                        <w:left w:val="none" w:sz="0" w:space="0" w:color="auto"/>
                        <w:bottom w:val="none" w:sz="0" w:space="0" w:color="auto"/>
                        <w:right w:val="none" w:sz="0" w:space="0" w:color="auto"/>
                      </w:divBdr>
                    </w:div>
                    <w:div w:id="1696153167">
                      <w:marLeft w:val="0"/>
                      <w:marRight w:val="0"/>
                      <w:marTop w:val="0"/>
                      <w:marBottom w:val="0"/>
                      <w:divBdr>
                        <w:top w:val="none" w:sz="0" w:space="0" w:color="auto"/>
                        <w:left w:val="none" w:sz="0" w:space="0" w:color="auto"/>
                        <w:bottom w:val="none" w:sz="0" w:space="0" w:color="auto"/>
                        <w:right w:val="none" w:sz="0" w:space="0" w:color="auto"/>
                      </w:divBdr>
                    </w:div>
                    <w:div w:id="1706783961">
                      <w:marLeft w:val="0"/>
                      <w:marRight w:val="0"/>
                      <w:marTop w:val="0"/>
                      <w:marBottom w:val="0"/>
                      <w:divBdr>
                        <w:top w:val="none" w:sz="0" w:space="0" w:color="auto"/>
                        <w:left w:val="none" w:sz="0" w:space="0" w:color="auto"/>
                        <w:bottom w:val="none" w:sz="0" w:space="0" w:color="auto"/>
                        <w:right w:val="none" w:sz="0" w:space="0" w:color="auto"/>
                      </w:divBdr>
                    </w:div>
                    <w:div w:id="1419249404">
                      <w:marLeft w:val="0"/>
                      <w:marRight w:val="0"/>
                      <w:marTop w:val="0"/>
                      <w:marBottom w:val="0"/>
                      <w:divBdr>
                        <w:top w:val="none" w:sz="0" w:space="0" w:color="auto"/>
                        <w:left w:val="none" w:sz="0" w:space="0" w:color="auto"/>
                        <w:bottom w:val="none" w:sz="0" w:space="0" w:color="auto"/>
                        <w:right w:val="none" w:sz="0" w:space="0" w:color="auto"/>
                      </w:divBdr>
                    </w:div>
                    <w:div w:id="2010402389">
                      <w:marLeft w:val="0"/>
                      <w:marRight w:val="0"/>
                      <w:marTop w:val="0"/>
                      <w:marBottom w:val="0"/>
                      <w:divBdr>
                        <w:top w:val="none" w:sz="0" w:space="0" w:color="auto"/>
                        <w:left w:val="none" w:sz="0" w:space="0" w:color="auto"/>
                        <w:bottom w:val="none" w:sz="0" w:space="0" w:color="auto"/>
                        <w:right w:val="none" w:sz="0" w:space="0" w:color="auto"/>
                      </w:divBdr>
                    </w:div>
                    <w:div w:id="801734551">
                      <w:marLeft w:val="0"/>
                      <w:marRight w:val="0"/>
                      <w:marTop w:val="0"/>
                      <w:marBottom w:val="0"/>
                      <w:divBdr>
                        <w:top w:val="none" w:sz="0" w:space="0" w:color="auto"/>
                        <w:left w:val="none" w:sz="0" w:space="0" w:color="auto"/>
                        <w:bottom w:val="none" w:sz="0" w:space="0" w:color="auto"/>
                        <w:right w:val="none" w:sz="0" w:space="0" w:color="auto"/>
                      </w:divBdr>
                    </w:div>
                    <w:div w:id="2069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8847">
          <w:marLeft w:val="0"/>
          <w:marRight w:val="0"/>
          <w:marTop w:val="0"/>
          <w:marBottom w:val="0"/>
          <w:divBdr>
            <w:top w:val="none" w:sz="0" w:space="0" w:color="auto"/>
            <w:left w:val="none" w:sz="0" w:space="0" w:color="auto"/>
            <w:bottom w:val="none" w:sz="0" w:space="0" w:color="auto"/>
            <w:right w:val="none" w:sz="0" w:space="0" w:color="auto"/>
          </w:divBdr>
          <w:divsChild>
            <w:div w:id="1693798124">
              <w:marLeft w:val="0"/>
              <w:marRight w:val="0"/>
              <w:marTop w:val="0"/>
              <w:marBottom w:val="0"/>
              <w:divBdr>
                <w:top w:val="none" w:sz="0" w:space="0" w:color="auto"/>
                <w:left w:val="none" w:sz="0" w:space="0" w:color="auto"/>
                <w:bottom w:val="none" w:sz="0" w:space="0" w:color="auto"/>
                <w:right w:val="none" w:sz="0" w:space="0" w:color="auto"/>
              </w:divBdr>
              <w:divsChild>
                <w:div w:id="544413400">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
                    <w:div w:id="1520775324">
                      <w:marLeft w:val="0"/>
                      <w:marRight w:val="0"/>
                      <w:marTop w:val="0"/>
                      <w:marBottom w:val="0"/>
                      <w:divBdr>
                        <w:top w:val="none" w:sz="0" w:space="0" w:color="auto"/>
                        <w:left w:val="none" w:sz="0" w:space="0" w:color="auto"/>
                        <w:bottom w:val="none" w:sz="0" w:space="0" w:color="auto"/>
                        <w:right w:val="none" w:sz="0" w:space="0" w:color="auto"/>
                      </w:divBdr>
                    </w:div>
                    <w:div w:id="1677534580">
                      <w:marLeft w:val="0"/>
                      <w:marRight w:val="0"/>
                      <w:marTop w:val="0"/>
                      <w:marBottom w:val="0"/>
                      <w:divBdr>
                        <w:top w:val="none" w:sz="0" w:space="0" w:color="auto"/>
                        <w:left w:val="none" w:sz="0" w:space="0" w:color="auto"/>
                        <w:bottom w:val="none" w:sz="0" w:space="0" w:color="auto"/>
                        <w:right w:val="none" w:sz="0" w:space="0" w:color="auto"/>
                      </w:divBdr>
                    </w:div>
                    <w:div w:id="1988165985">
                      <w:marLeft w:val="0"/>
                      <w:marRight w:val="0"/>
                      <w:marTop w:val="0"/>
                      <w:marBottom w:val="0"/>
                      <w:divBdr>
                        <w:top w:val="none" w:sz="0" w:space="0" w:color="auto"/>
                        <w:left w:val="none" w:sz="0" w:space="0" w:color="auto"/>
                        <w:bottom w:val="none" w:sz="0" w:space="0" w:color="auto"/>
                        <w:right w:val="none" w:sz="0" w:space="0" w:color="auto"/>
                      </w:divBdr>
                    </w:div>
                    <w:div w:id="1608778368">
                      <w:marLeft w:val="0"/>
                      <w:marRight w:val="0"/>
                      <w:marTop w:val="0"/>
                      <w:marBottom w:val="0"/>
                      <w:divBdr>
                        <w:top w:val="none" w:sz="0" w:space="0" w:color="auto"/>
                        <w:left w:val="none" w:sz="0" w:space="0" w:color="auto"/>
                        <w:bottom w:val="none" w:sz="0" w:space="0" w:color="auto"/>
                        <w:right w:val="none" w:sz="0" w:space="0" w:color="auto"/>
                      </w:divBdr>
                    </w:div>
                    <w:div w:id="2065710136">
                      <w:marLeft w:val="0"/>
                      <w:marRight w:val="0"/>
                      <w:marTop w:val="0"/>
                      <w:marBottom w:val="0"/>
                      <w:divBdr>
                        <w:top w:val="none" w:sz="0" w:space="0" w:color="auto"/>
                        <w:left w:val="none" w:sz="0" w:space="0" w:color="auto"/>
                        <w:bottom w:val="none" w:sz="0" w:space="0" w:color="auto"/>
                        <w:right w:val="none" w:sz="0" w:space="0" w:color="auto"/>
                      </w:divBdr>
                    </w:div>
                    <w:div w:id="1249264357">
                      <w:marLeft w:val="0"/>
                      <w:marRight w:val="0"/>
                      <w:marTop w:val="0"/>
                      <w:marBottom w:val="0"/>
                      <w:divBdr>
                        <w:top w:val="none" w:sz="0" w:space="0" w:color="auto"/>
                        <w:left w:val="none" w:sz="0" w:space="0" w:color="auto"/>
                        <w:bottom w:val="none" w:sz="0" w:space="0" w:color="auto"/>
                        <w:right w:val="none" w:sz="0" w:space="0" w:color="auto"/>
                      </w:divBdr>
                    </w:div>
                    <w:div w:id="1452746123">
                      <w:marLeft w:val="0"/>
                      <w:marRight w:val="0"/>
                      <w:marTop w:val="0"/>
                      <w:marBottom w:val="0"/>
                      <w:divBdr>
                        <w:top w:val="none" w:sz="0" w:space="0" w:color="auto"/>
                        <w:left w:val="none" w:sz="0" w:space="0" w:color="auto"/>
                        <w:bottom w:val="none" w:sz="0" w:space="0" w:color="auto"/>
                        <w:right w:val="none" w:sz="0" w:space="0" w:color="auto"/>
                      </w:divBdr>
                    </w:div>
                    <w:div w:id="1595823333">
                      <w:marLeft w:val="0"/>
                      <w:marRight w:val="0"/>
                      <w:marTop w:val="0"/>
                      <w:marBottom w:val="0"/>
                      <w:divBdr>
                        <w:top w:val="none" w:sz="0" w:space="0" w:color="auto"/>
                        <w:left w:val="none" w:sz="0" w:space="0" w:color="auto"/>
                        <w:bottom w:val="none" w:sz="0" w:space="0" w:color="auto"/>
                        <w:right w:val="none" w:sz="0" w:space="0" w:color="auto"/>
                      </w:divBdr>
                    </w:div>
                    <w:div w:id="1760901906">
                      <w:marLeft w:val="0"/>
                      <w:marRight w:val="0"/>
                      <w:marTop w:val="0"/>
                      <w:marBottom w:val="0"/>
                      <w:divBdr>
                        <w:top w:val="none" w:sz="0" w:space="0" w:color="auto"/>
                        <w:left w:val="none" w:sz="0" w:space="0" w:color="auto"/>
                        <w:bottom w:val="none" w:sz="0" w:space="0" w:color="auto"/>
                        <w:right w:val="none" w:sz="0" w:space="0" w:color="auto"/>
                      </w:divBdr>
                    </w:div>
                    <w:div w:id="9255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8538">
          <w:marLeft w:val="0"/>
          <w:marRight w:val="0"/>
          <w:marTop w:val="0"/>
          <w:marBottom w:val="0"/>
          <w:divBdr>
            <w:top w:val="none" w:sz="0" w:space="0" w:color="auto"/>
            <w:left w:val="none" w:sz="0" w:space="0" w:color="auto"/>
            <w:bottom w:val="none" w:sz="0" w:space="0" w:color="auto"/>
            <w:right w:val="none" w:sz="0" w:space="0" w:color="auto"/>
          </w:divBdr>
          <w:divsChild>
            <w:div w:id="794563166">
              <w:marLeft w:val="0"/>
              <w:marRight w:val="0"/>
              <w:marTop w:val="0"/>
              <w:marBottom w:val="0"/>
              <w:divBdr>
                <w:top w:val="none" w:sz="0" w:space="0" w:color="auto"/>
                <w:left w:val="none" w:sz="0" w:space="0" w:color="auto"/>
                <w:bottom w:val="none" w:sz="0" w:space="0" w:color="auto"/>
                <w:right w:val="none" w:sz="0" w:space="0" w:color="auto"/>
              </w:divBdr>
              <w:divsChild>
                <w:div w:id="399522321">
                  <w:marLeft w:val="0"/>
                  <w:marRight w:val="0"/>
                  <w:marTop w:val="0"/>
                  <w:marBottom w:val="0"/>
                  <w:divBdr>
                    <w:top w:val="none" w:sz="0" w:space="0" w:color="auto"/>
                    <w:left w:val="none" w:sz="0" w:space="0" w:color="auto"/>
                    <w:bottom w:val="none" w:sz="0" w:space="0" w:color="auto"/>
                    <w:right w:val="none" w:sz="0" w:space="0" w:color="auto"/>
                  </w:divBdr>
                  <w:divsChild>
                    <w:div w:id="848906976">
                      <w:marLeft w:val="0"/>
                      <w:marRight w:val="0"/>
                      <w:marTop w:val="0"/>
                      <w:marBottom w:val="0"/>
                      <w:divBdr>
                        <w:top w:val="none" w:sz="0" w:space="0" w:color="auto"/>
                        <w:left w:val="none" w:sz="0" w:space="0" w:color="auto"/>
                        <w:bottom w:val="none" w:sz="0" w:space="0" w:color="auto"/>
                        <w:right w:val="none" w:sz="0" w:space="0" w:color="auto"/>
                      </w:divBdr>
                    </w:div>
                    <w:div w:id="422262986">
                      <w:marLeft w:val="0"/>
                      <w:marRight w:val="0"/>
                      <w:marTop w:val="0"/>
                      <w:marBottom w:val="0"/>
                      <w:divBdr>
                        <w:top w:val="none" w:sz="0" w:space="0" w:color="auto"/>
                        <w:left w:val="none" w:sz="0" w:space="0" w:color="auto"/>
                        <w:bottom w:val="none" w:sz="0" w:space="0" w:color="auto"/>
                        <w:right w:val="none" w:sz="0" w:space="0" w:color="auto"/>
                      </w:divBdr>
                    </w:div>
                    <w:div w:id="760637306">
                      <w:marLeft w:val="0"/>
                      <w:marRight w:val="0"/>
                      <w:marTop w:val="0"/>
                      <w:marBottom w:val="0"/>
                      <w:divBdr>
                        <w:top w:val="none" w:sz="0" w:space="0" w:color="auto"/>
                        <w:left w:val="none" w:sz="0" w:space="0" w:color="auto"/>
                        <w:bottom w:val="none" w:sz="0" w:space="0" w:color="auto"/>
                        <w:right w:val="none" w:sz="0" w:space="0" w:color="auto"/>
                      </w:divBdr>
                    </w:div>
                    <w:div w:id="1194147039">
                      <w:marLeft w:val="0"/>
                      <w:marRight w:val="0"/>
                      <w:marTop w:val="0"/>
                      <w:marBottom w:val="0"/>
                      <w:divBdr>
                        <w:top w:val="none" w:sz="0" w:space="0" w:color="auto"/>
                        <w:left w:val="none" w:sz="0" w:space="0" w:color="auto"/>
                        <w:bottom w:val="none" w:sz="0" w:space="0" w:color="auto"/>
                        <w:right w:val="none" w:sz="0" w:space="0" w:color="auto"/>
                      </w:divBdr>
                    </w:div>
                    <w:div w:id="1325426329">
                      <w:marLeft w:val="0"/>
                      <w:marRight w:val="0"/>
                      <w:marTop w:val="0"/>
                      <w:marBottom w:val="0"/>
                      <w:divBdr>
                        <w:top w:val="none" w:sz="0" w:space="0" w:color="auto"/>
                        <w:left w:val="none" w:sz="0" w:space="0" w:color="auto"/>
                        <w:bottom w:val="none" w:sz="0" w:space="0" w:color="auto"/>
                        <w:right w:val="none" w:sz="0" w:space="0" w:color="auto"/>
                      </w:divBdr>
                    </w:div>
                    <w:div w:id="742526374">
                      <w:marLeft w:val="0"/>
                      <w:marRight w:val="0"/>
                      <w:marTop w:val="0"/>
                      <w:marBottom w:val="0"/>
                      <w:divBdr>
                        <w:top w:val="none" w:sz="0" w:space="0" w:color="auto"/>
                        <w:left w:val="none" w:sz="0" w:space="0" w:color="auto"/>
                        <w:bottom w:val="none" w:sz="0" w:space="0" w:color="auto"/>
                        <w:right w:val="none" w:sz="0" w:space="0" w:color="auto"/>
                      </w:divBdr>
                    </w:div>
                    <w:div w:id="421491402">
                      <w:marLeft w:val="0"/>
                      <w:marRight w:val="0"/>
                      <w:marTop w:val="0"/>
                      <w:marBottom w:val="0"/>
                      <w:divBdr>
                        <w:top w:val="none" w:sz="0" w:space="0" w:color="auto"/>
                        <w:left w:val="none" w:sz="0" w:space="0" w:color="auto"/>
                        <w:bottom w:val="none" w:sz="0" w:space="0" w:color="auto"/>
                        <w:right w:val="none" w:sz="0" w:space="0" w:color="auto"/>
                      </w:divBdr>
                    </w:div>
                    <w:div w:id="1442456106">
                      <w:marLeft w:val="0"/>
                      <w:marRight w:val="0"/>
                      <w:marTop w:val="0"/>
                      <w:marBottom w:val="0"/>
                      <w:divBdr>
                        <w:top w:val="none" w:sz="0" w:space="0" w:color="auto"/>
                        <w:left w:val="none" w:sz="0" w:space="0" w:color="auto"/>
                        <w:bottom w:val="none" w:sz="0" w:space="0" w:color="auto"/>
                        <w:right w:val="none" w:sz="0" w:space="0" w:color="auto"/>
                      </w:divBdr>
                    </w:div>
                    <w:div w:id="624896810">
                      <w:marLeft w:val="0"/>
                      <w:marRight w:val="0"/>
                      <w:marTop w:val="0"/>
                      <w:marBottom w:val="0"/>
                      <w:divBdr>
                        <w:top w:val="none" w:sz="0" w:space="0" w:color="auto"/>
                        <w:left w:val="none" w:sz="0" w:space="0" w:color="auto"/>
                        <w:bottom w:val="none" w:sz="0" w:space="0" w:color="auto"/>
                        <w:right w:val="none" w:sz="0" w:space="0" w:color="auto"/>
                      </w:divBdr>
                    </w:div>
                    <w:div w:id="2142335458">
                      <w:marLeft w:val="0"/>
                      <w:marRight w:val="0"/>
                      <w:marTop w:val="0"/>
                      <w:marBottom w:val="0"/>
                      <w:divBdr>
                        <w:top w:val="none" w:sz="0" w:space="0" w:color="auto"/>
                        <w:left w:val="none" w:sz="0" w:space="0" w:color="auto"/>
                        <w:bottom w:val="none" w:sz="0" w:space="0" w:color="auto"/>
                        <w:right w:val="none" w:sz="0" w:space="0" w:color="auto"/>
                      </w:divBdr>
                    </w:div>
                    <w:div w:id="52192791">
                      <w:marLeft w:val="0"/>
                      <w:marRight w:val="0"/>
                      <w:marTop w:val="0"/>
                      <w:marBottom w:val="0"/>
                      <w:divBdr>
                        <w:top w:val="none" w:sz="0" w:space="0" w:color="auto"/>
                        <w:left w:val="none" w:sz="0" w:space="0" w:color="auto"/>
                        <w:bottom w:val="none" w:sz="0" w:space="0" w:color="auto"/>
                        <w:right w:val="none" w:sz="0" w:space="0" w:color="auto"/>
                      </w:divBdr>
                    </w:div>
                    <w:div w:id="510920610">
                      <w:marLeft w:val="0"/>
                      <w:marRight w:val="0"/>
                      <w:marTop w:val="0"/>
                      <w:marBottom w:val="0"/>
                      <w:divBdr>
                        <w:top w:val="none" w:sz="0" w:space="0" w:color="auto"/>
                        <w:left w:val="none" w:sz="0" w:space="0" w:color="auto"/>
                        <w:bottom w:val="none" w:sz="0" w:space="0" w:color="auto"/>
                        <w:right w:val="none" w:sz="0" w:space="0" w:color="auto"/>
                      </w:divBdr>
                    </w:div>
                    <w:div w:id="1770343986">
                      <w:marLeft w:val="0"/>
                      <w:marRight w:val="0"/>
                      <w:marTop w:val="0"/>
                      <w:marBottom w:val="0"/>
                      <w:divBdr>
                        <w:top w:val="none" w:sz="0" w:space="0" w:color="auto"/>
                        <w:left w:val="none" w:sz="0" w:space="0" w:color="auto"/>
                        <w:bottom w:val="none" w:sz="0" w:space="0" w:color="auto"/>
                        <w:right w:val="none" w:sz="0" w:space="0" w:color="auto"/>
                      </w:divBdr>
                    </w:div>
                    <w:div w:id="1796867676">
                      <w:marLeft w:val="0"/>
                      <w:marRight w:val="0"/>
                      <w:marTop w:val="0"/>
                      <w:marBottom w:val="0"/>
                      <w:divBdr>
                        <w:top w:val="none" w:sz="0" w:space="0" w:color="auto"/>
                        <w:left w:val="none" w:sz="0" w:space="0" w:color="auto"/>
                        <w:bottom w:val="none" w:sz="0" w:space="0" w:color="auto"/>
                        <w:right w:val="none" w:sz="0" w:space="0" w:color="auto"/>
                      </w:divBdr>
                    </w:div>
                    <w:div w:id="1870070276">
                      <w:marLeft w:val="0"/>
                      <w:marRight w:val="0"/>
                      <w:marTop w:val="0"/>
                      <w:marBottom w:val="0"/>
                      <w:divBdr>
                        <w:top w:val="none" w:sz="0" w:space="0" w:color="auto"/>
                        <w:left w:val="none" w:sz="0" w:space="0" w:color="auto"/>
                        <w:bottom w:val="none" w:sz="0" w:space="0" w:color="auto"/>
                        <w:right w:val="none" w:sz="0" w:space="0" w:color="auto"/>
                      </w:divBdr>
                    </w:div>
                    <w:div w:id="1635401877">
                      <w:marLeft w:val="0"/>
                      <w:marRight w:val="0"/>
                      <w:marTop w:val="0"/>
                      <w:marBottom w:val="0"/>
                      <w:divBdr>
                        <w:top w:val="none" w:sz="0" w:space="0" w:color="auto"/>
                        <w:left w:val="none" w:sz="0" w:space="0" w:color="auto"/>
                        <w:bottom w:val="none" w:sz="0" w:space="0" w:color="auto"/>
                        <w:right w:val="none" w:sz="0" w:space="0" w:color="auto"/>
                      </w:divBdr>
                    </w:div>
                    <w:div w:id="1021935080">
                      <w:marLeft w:val="0"/>
                      <w:marRight w:val="0"/>
                      <w:marTop w:val="0"/>
                      <w:marBottom w:val="0"/>
                      <w:divBdr>
                        <w:top w:val="none" w:sz="0" w:space="0" w:color="auto"/>
                        <w:left w:val="none" w:sz="0" w:space="0" w:color="auto"/>
                        <w:bottom w:val="none" w:sz="0" w:space="0" w:color="auto"/>
                        <w:right w:val="none" w:sz="0" w:space="0" w:color="auto"/>
                      </w:divBdr>
                    </w:div>
                    <w:div w:id="1294095846">
                      <w:marLeft w:val="0"/>
                      <w:marRight w:val="0"/>
                      <w:marTop w:val="0"/>
                      <w:marBottom w:val="0"/>
                      <w:divBdr>
                        <w:top w:val="none" w:sz="0" w:space="0" w:color="auto"/>
                        <w:left w:val="none" w:sz="0" w:space="0" w:color="auto"/>
                        <w:bottom w:val="none" w:sz="0" w:space="0" w:color="auto"/>
                        <w:right w:val="none" w:sz="0" w:space="0" w:color="auto"/>
                      </w:divBdr>
                    </w:div>
                    <w:div w:id="193152699">
                      <w:marLeft w:val="0"/>
                      <w:marRight w:val="0"/>
                      <w:marTop w:val="0"/>
                      <w:marBottom w:val="0"/>
                      <w:divBdr>
                        <w:top w:val="none" w:sz="0" w:space="0" w:color="auto"/>
                        <w:left w:val="none" w:sz="0" w:space="0" w:color="auto"/>
                        <w:bottom w:val="none" w:sz="0" w:space="0" w:color="auto"/>
                        <w:right w:val="none" w:sz="0" w:space="0" w:color="auto"/>
                      </w:divBdr>
                    </w:div>
                    <w:div w:id="24604331">
                      <w:marLeft w:val="0"/>
                      <w:marRight w:val="0"/>
                      <w:marTop w:val="0"/>
                      <w:marBottom w:val="0"/>
                      <w:divBdr>
                        <w:top w:val="none" w:sz="0" w:space="0" w:color="auto"/>
                        <w:left w:val="none" w:sz="0" w:space="0" w:color="auto"/>
                        <w:bottom w:val="none" w:sz="0" w:space="0" w:color="auto"/>
                        <w:right w:val="none" w:sz="0" w:space="0" w:color="auto"/>
                      </w:divBdr>
                    </w:div>
                    <w:div w:id="925069827">
                      <w:marLeft w:val="0"/>
                      <w:marRight w:val="0"/>
                      <w:marTop w:val="0"/>
                      <w:marBottom w:val="0"/>
                      <w:divBdr>
                        <w:top w:val="none" w:sz="0" w:space="0" w:color="auto"/>
                        <w:left w:val="none" w:sz="0" w:space="0" w:color="auto"/>
                        <w:bottom w:val="none" w:sz="0" w:space="0" w:color="auto"/>
                        <w:right w:val="none" w:sz="0" w:space="0" w:color="auto"/>
                      </w:divBdr>
                    </w:div>
                    <w:div w:id="429470696">
                      <w:marLeft w:val="0"/>
                      <w:marRight w:val="0"/>
                      <w:marTop w:val="0"/>
                      <w:marBottom w:val="0"/>
                      <w:divBdr>
                        <w:top w:val="none" w:sz="0" w:space="0" w:color="auto"/>
                        <w:left w:val="none" w:sz="0" w:space="0" w:color="auto"/>
                        <w:bottom w:val="none" w:sz="0" w:space="0" w:color="auto"/>
                        <w:right w:val="none" w:sz="0" w:space="0" w:color="auto"/>
                      </w:divBdr>
                    </w:div>
                    <w:div w:id="1772432726">
                      <w:marLeft w:val="0"/>
                      <w:marRight w:val="0"/>
                      <w:marTop w:val="0"/>
                      <w:marBottom w:val="0"/>
                      <w:divBdr>
                        <w:top w:val="none" w:sz="0" w:space="0" w:color="auto"/>
                        <w:left w:val="none" w:sz="0" w:space="0" w:color="auto"/>
                        <w:bottom w:val="none" w:sz="0" w:space="0" w:color="auto"/>
                        <w:right w:val="none" w:sz="0" w:space="0" w:color="auto"/>
                      </w:divBdr>
                    </w:div>
                    <w:div w:id="1325427444">
                      <w:marLeft w:val="0"/>
                      <w:marRight w:val="0"/>
                      <w:marTop w:val="0"/>
                      <w:marBottom w:val="0"/>
                      <w:divBdr>
                        <w:top w:val="none" w:sz="0" w:space="0" w:color="auto"/>
                        <w:left w:val="none" w:sz="0" w:space="0" w:color="auto"/>
                        <w:bottom w:val="none" w:sz="0" w:space="0" w:color="auto"/>
                        <w:right w:val="none" w:sz="0" w:space="0" w:color="auto"/>
                      </w:divBdr>
                    </w:div>
                    <w:div w:id="1072583868">
                      <w:marLeft w:val="0"/>
                      <w:marRight w:val="0"/>
                      <w:marTop w:val="0"/>
                      <w:marBottom w:val="0"/>
                      <w:divBdr>
                        <w:top w:val="none" w:sz="0" w:space="0" w:color="auto"/>
                        <w:left w:val="none" w:sz="0" w:space="0" w:color="auto"/>
                        <w:bottom w:val="none" w:sz="0" w:space="0" w:color="auto"/>
                        <w:right w:val="none" w:sz="0" w:space="0" w:color="auto"/>
                      </w:divBdr>
                    </w:div>
                    <w:div w:id="1635211373">
                      <w:marLeft w:val="0"/>
                      <w:marRight w:val="0"/>
                      <w:marTop w:val="0"/>
                      <w:marBottom w:val="0"/>
                      <w:divBdr>
                        <w:top w:val="none" w:sz="0" w:space="0" w:color="auto"/>
                        <w:left w:val="none" w:sz="0" w:space="0" w:color="auto"/>
                        <w:bottom w:val="none" w:sz="0" w:space="0" w:color="auto"/>
                        <w:right w:val="none" w:sz="0" w:space="0" w:color="auto"/>
                      </w:divBdr>
                    </w:div>
                    <w:div w:id="1891578511">
                      <w:marLeft w:val="0"/>
                      <w:marRight w:val="0"/>
                      <w:marTop w:val="0"/>
                      <w:marBottom w:val="0"/>
                      <w:divBdr>
                        <w:top w:val="none" w:sz="0" w:space="0" w:color="auto"/>
                        <w:left w:val="none" w:sz="0" w:space="0" w:color="auto"/>
                        <w:bottom w:val="none" w:sz="0" w:space="0" w:color="auto"/>
                        <w:right w:val="none" w:sz="0" w:space="0" w:color="auto"/>
                      </w:divBdr>
                    </w:div>
                    <w:div w:id="1019549609">
                      <w:marLeft w:val="0"/>
                      <w:marRight w:val="0"/>
                      <w:marTop w:val="0"/>
                      <w:marBottom w:val="0"/>
                      <w:divBdr>
                        <w:top w:val="none" w:sz="0" w:space="0" w:color="auto"/>
                        <w:left w:val="none" w:sz="0" w:space="0" w:color="auto"/>
                        <w:bottom w:val="none" w:sz="0" w:space="0" w:color="auto"/>
                        <w:right w:val="none" w:sz="0" w:space="0" w:color="auto"/>
                      </w:divBdr>
                    </w:div>
                    <w:div w:id="885991345">
                      <w:marLeft w:val="0"/>
                      <w:marRight w:val="0"/>
                      <w:marTop w:val="0"/>
                      <w:marBottom w:val="0"/>
                      <w:divBdr>
                        <w:top w:val="none" w:sz="0" w:space="0" w:color="auto"/>
                        <w:left w:val="none" w:sz="0" w:space="0" w:color="auto"/>
                        <w:bottom w:val="none" w:sz="0" w:space="0" w:color="auto"/>
                        <w:right w:val="none" w:sz="0" w:space="0" w:color="auto"/>
                      </w:divBdr>
                    </w:div>
                    <w:div w:id="1088889126">
                      <w:marLeft w:val="0"/>
                      <w:marRight w:val="0"/>
                      <w:marTop w:val="0"/>
                      <w:marBottom w:val="0"/>
                      <w:divBdr>
                        <w:top w:val="none" w:sz="0" w:space="0" w:color="auto"/>
                        <w:left w:val="none" w:sz="0" w:space="0" w:color="auto"/>
                        <w:bottom w:val="none" w:sz="0" w:space="0" w:color="auto"/>
                        <w:right w:val="none" w:sz="0" w:space="0" w:color="auto"/>
                      </w:divBdr>
                    </w:div>
                    <w:div w:id="1044332264">
                      <w:marLeft w:val="0"/>
                      <w:marRight w:val="0"/>
                      <w:marTop w:val="0"/>
                      <w:marBottom w:val="0"/>
                      <w:divBdr>
                        <w:top w:val="none" w:sz="0" w:space="0" w:color="auto"/>
                        <w:left w:val="none" w:sz="0" w:space="0" w:color="auto"/>
                        <w:bottom w:val="none" w:sz="0" w:space="0" w:color="auto"/>
                        <w:right w:val="none" w:sz="0" w:space="0" w:color="auto"/>
                      </w:divBdr>
                    </w:div>
                    <w:div w:id="1698580924">
                      <w:marLeft w:val="0"/>
                      <w:marRight w:val="0"/>
                      <w:marTop w:val="0"/>
                      <w:marBottom w:val="0"/>
                      <w:divBdr>
                        <w:top w:val="none" w:sz="0" w:space="0" w:color="auto"/>
                        <w:left w:val="none" w:sz="0" w:space="0" w:color="auto"/>
                        <w:bottom w:val="none" w:sz="0" w:space="0" w:color="auto"/>
                        <w:right w:val="none" w:sz="0" w:space="0" w:color="auto"/>
                      </w:divBdr>
                    </w:div>
                    <w:div w:id="1608391731">
                      <w:marLeft w:val="0"/>
                      <w:marRight w:val="0"/>
                      <w:marTop w:val="0"/>
                      <w:marBottom w:val="0"/>
                      <w:divBdr>
                        <w:top w:val="none" w:sz="0" w:space="0" w:color="auto"/>
                        <w:left w:val="none" w:sz="0" w:space="0" w:color="auto"/>
                        <w:bottom w:val="none" w:sz="0" w:space="0" w:color="auto"/>
                        <w:right w:val="none" w:sz="0" w:space="0" w:color="auto"/>
                      </w:divBdr>
                    </w:div>
                    <w:div w:id="1468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6387">
      <w:bodyDiv w:val="1"/>
      <w:marLeft w:val="0"/>
      <w:marRight w:val="0"/>
      <w:marTop w:val="0"/>
      <w:marBottom w:val="0"/>
      <w:divBdr>
        <w:top w:val="none" w:sz="0" w:space="0" w:color="auto"/>
        <w:left w:val="none" w:sz="0" w:space="0" w:color="auto"/>
        <w:bottom w:val="none" w:sz="0" w:space="0" w:color="auto"/>
        <w:right w:val="none" w:sz="0" w:space="0" w:color="auto"/>
      </w:divBdr>
      <w:divsChild>
        <w:div w:id="233048664">
          <w:marLeft w:val="0"/>
          <w:marRight w:val="0"/>
          <w:marTop w:val="0"/>
          <w:marBottom w:val="251"/>
          <w:divBdr>
            <w:top w:val="none" w:sz="0" w:space="0" w:color="auto"/>
            <w:left w:val="none" w:sz="0" w:space="0" w:color="auto"/>
            <w:bottom w:val="none" w:sz="0" w:space="0" w:color="auto"/>
            <w:right w:val="none" w:sz="0" w:space="0" w:color="auto"/>
          </w:divBdr>
          <w:divsChild>
            <w:div w:id="914582633">
              <w:marLeft w:val="0"/>
              <w:marRight w:val="0"/>
              <w:marTop w:val="0"/>
              <w:marBottom w:val="0"/>
              <w:divBdr>
                <w:top w:val="none" w:sz="0" w:space="0" w:color="auto"/>
                <w:left w:val="none" w:sz="0" w:space="0" w:color="auto"/>
                <w:bottom w:val="none" w:sz="0" w:space="0" w:color="auto"/>
                <w:right w:val="none" w:sz="0" w:space="0" w:color="auto"/>
              </w:divBdr>
            </w:div>
          </w:divsChild>
        </w:div>
        <w:div w:id="266545400">
          <w:marLeft w:val="0"/>
          <w:marRight w:val="0"/>
          <w:marTop w:val="0"/>
          <w:marBottom w:val="0"/>
          <w:divBdr>
            <w:top w:val="none" w:sz="0" w:space="0" w:color="auto"/>
            <w:left w:val="none" w:sz="0" w:space="0" w:color="auto"/>
            <w:bottom w:val="none" w:sz="0" w:space="0" w:color="auto"/>
            <w:right w:val="none" w:sz="0" w:space="0" w:color="auto"/>
          </w:divBdr>
        </w:div>
      </w:divsChild>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91547358">
      <w:bodyDiv w:val="1"/>
      <w:marLeft w:val="0"/>
      <w:marRight w:val="0"/>
      <w:marTop w:val="0"/>
      <w:marBottom w:val="0"/>
      <w:divBdr>
        <w:top w:val="none" w:sz="0" w:space="0" w:color="auto"/>
        <w:left w:val="none" w:sz="0" w:space="0" w:color="auto"/>
        <w:bottom w:val="none" w:sz="0" w:space="0" w:color="auto"/>
        <w:right w:val="none" w:sz="0" w:space="0" w:color="auto"/>
      </w:divBdr>
      <w:divsChild>
        <w:div w:id="985476401">
          <w:marLeft w:val="0"/>
          <w:marRight w:val="0"/>
          <w:marTop w:val="0"/>
          <w:marBottom w:val="0"/>
          <w:divBdr>
            <w:top w:val="none" w:sz="0" w:space="0" w:color="auto"/>
            <w:left w:val="none" w:sz="0" w:space="0" w:color="auto"/>
            <w:bottom w:val="none" w:sz="0" w:space="0" w:color="auto"/>
            <w:right w:val="none" w:sz="0" w:space="0" w:color="auto"/>
          </w:divBdr>
          <w:divsChild>
            <w:div w:id="1701736314">
              <w:marLeft w:val="0"/>
              <w:marRight w:val="0"/>
              <w:marTop w:val="0"/>
              <w:marBottom w:val="0"/>
              <w:divBdr>
                <w:top w:val="none" w:sz="0" w:space="0" w:color="auto"/>
                <w:left w:val="none" w:sz="0" w:space="0" w:color="auto"/>
                <w:bottom w:val="none" w:sz="0" w:space="0" w:color="auto"/>
                <w:right w:val="none" w:sz="0" w:space="0" w:color="auto"/>
              </w:divBdr>
              <w:divsChild>
                <w:div w:id="2061516785">
                  <w:marLeft w:val="0"/>
                  <w:marRight w:val="0"/>
                  <w:marTop w:val="0"/>
                  <w:marBottom w:val="0"/>
                  <w:divBdr>
                    <w:top w:val="none" w:sz="0" w:space="0" w:color="auto"/>
                    <w:left w:val="none" w:sz="0" w:space="0" w:color="auto"/>
                    <w:bottom w:val="none" w:sz="0" w:space="0" w:color="auto"/>
                    <w:right w:val="none" w:sz="0" w:space="0" w:color="auto"/>
                  </w:divBdr>
                </w:div>
                <w:div w:id="634410183">
                  <w:marLeft w:val="0"/>
                  <w:marRight w:val="0"/>
                  <w:marTop w:val="0"/>
                  <w:marBottom w:val="0"/>
                  <w:divBdr>
                    <w:top w:val="none" w:sz="0" w:space="0" w:color="auto"/>
                    <w:left w:val="none" w:sz="0" w:space="0" w:color="auto"/>
                    <w:bottom w:val="none" w:sz="0" w:space="0" w:color="auto"/>
                    <w:right w:val="none" w:sz="0" w:space="0" w:color="auto"/>
                  </w:divBdr>
                </w:div>
                <w:div w:id="1933081354">
                  <w:marLeft w:val="0"/>
                  <w:marRight w:val="0"/>
                  <w:marTop w:val="0"/>
                  <w:marBottom w:val="0"/>
                  <w:divBdr>
                    <w:top w:val="none" w:sz="0" w:space="0" w:color="auto"/>
                    <w:left w:val="none" w:sz="0" w:space="0" w:color="auto"/>
                    <w:bottom w:val="none" w:sz="0" w:space="0" w:color="auto"/>
                    <w:right w:val="none" w:sz="0" w:space="0" w:color="auto"/>
                  </w:divBdr>
                </w:div>
                <w:div w:id="1246842699">
                  <w:marLeft w:val="0"/>
                  <w:marRight w:val="0"/>
                  <w:marTop w:val="0"/>
                  <w:marBottom w:val="0"/>
                  <w:divBdr>
                    <w:top w:val="none" w:sz="0" w:space="0" w:color="auto"/>
                    <w:left w:val="none" w:sz="0" w:space="0" w:color="auto"/>
                    <w:bottom w:val="none" w:sz="0" w:space="0" w:color="auto"/>
                    <w:right w:val="none" w:sz="0" w:space="0" w:color="auto"/>
                  </w:divBdr>
                </w:div>
                <w:div w:id="122383480">
                  <w:marLeft w:val="0"/>
                  <w:marRight w:val="0"/>
                  <w:marTop w:val="0"/>
                  <w:marBottom w:val="0"/>
                  <w:divBdr>
                    <w:top w:val="none" w:sz="0" w:space="0" w:color="auto"/>
                    <w:left w:val="none" w:sz="0" w:space="0" w:color="auto"/>
                    <w:bottom w:val="none" w:sz="0" w:space="0" w:color="auto"/>
                    <w:right w:val="none" w:sz="0" w:space="0" w:color="auto"/>
                  </w:divBdr>
                </w:div>
                <w:div w:id="1689214687">
                  <w:marLeft w:val="0"/>
                  <w:marRight w:val="0"/>
                  <w:marTop w:val="0"/>
                  <w:marBottom w:val="0"/>
                  <w:divBdr>
                    <w:top w:val="none" w:sz="0" w:space="0" w:color="auto"/>
                    <w:left w:val="none" w:sz="0" w:space="0" w:color="auto"/>
                    <w:bottom w:val="none" w:sz="0" w:space="0" w:color="auto"/>
                    <w:right w:val="none" w:sz="0" w:space="0" w:color="auto"/>
                  </w:divBdr>
                </w:div>
                <w:div w:id="997227013">
                  <w:marLeft w:val="0"/>
                  <w:marRight w:val="0"/>
                  <w:marTop w:val="0"/>
                  <w:marBottom w:val="0"/>
                  <w:divBdr>
                    <w:top w:val="none" w:sz="0" w:space="0" w:color="auto"/>
                    <w:left w:val="none" w:sz="0" w:space="0" w:color="auto"/>
                    <w:bottom w:val="none" w:sz="0" w:space="0" w:color="auto"/>
                    <w:right w:val="none" w:sz="0" w:space="0" w:color="auto"/>
                  </w:divBdr>
                </w:div>
                <w:div w:id="1365982075">
                  <w:marLeft w:val="0"/>
                  <w:marRight w:val="0"/>
                  <w:marTop w:val="0"/>
                  <w:marBottom w:val="0"/>
                  <w:divBdr>
                    <w:top w:val="none" w:sz="0" w:space="0" w:color="auto"/>
                    <w:left w:val="none" w:sz="0" w:space="0" w:color="auto"/>
                    <w:bottom w:val="none" w:sz="0" w:space="0" w:color="auto"/>
                    <w:right w:val="none" w:sz="0" w:space="0" w:color="auto"/>
                  </w:divBdr>
                </w:div>
                <w:div w:id="1983656097">
                  <w:marLeft w:val="0"/>
                  <w:marRight w:val="0"/>
                  <w:marTop w:val="0"/>
                  <w:marBottom w:val="0"/>
                  <w:divBdr>
                    <w:top w:val="none" w:sz="0" w:space="0" w:color="auto"/>
                    <w:left w:val="none" w:sz="0" w:space="0" w:color="auto"/>
                    <w:bottom w:val="none" w:sz="0" w:space="0" w:color="auto"/>
                    <w:right w:val="none" w:sz="0" w:space="0" w:color="auto"/>
                  </w:divBdr>
                </w:div>
                <w:div w:id="585840900">
                  <w:marLeft w:val="0"/>
                  <w:marRight w:val="0"/>
                  <w:marTop w:val="0"/>
                  <w:marBottom w:val="0"/>
                  <w:divBdr>
                    <w:top w:val="none" w:sz="0" w:space="0" w:color="auto"/>
                    <w:left w:val="none" w:sz="0" w:space="0" w:color="auto"/>
                    <w:bottom w:val="none" w:sz="0" w:space="0" w:color="auto"/>
                    <w:right w:val="none" w:sz="0" w:space="0" w:color="auto"/>
                  </w:divBdr>
                </w:div>
                <w:div w:id="1813713732">
                  <w:marLeft w:val="0"/>
                  <w:marRight w:val="0"/>
                  <w:marTop w:val="0"/>
                  <w:marBottom w:val="0"/>
                  <w:divBdr>
                    <w:top w:val="none" w:sz="0" w:space="0" w:color="auto"/>
                    <w:left w:val="none" w:sz="0" w:space="0" w:color="auto"/>
                    <w:bottom w:val="none" w:sz="0" w:space="0" w:color="auto"/>
                    <w:right w:val="none" w:sz="0" w:space="0" w:color="auto"/>
                  </w:divBdr>
                </w:div>
                <w:div w:id="479621028">
                  <w:marLeft w:val="0"/>
                  <w:marRight w:val="0"/>
                  <w:marTop w:val="0"/>
                  <w:marBottom w:val="0"/>
                  <w:divBdr>
                    <w:top w:val="none" w:sz="0" w:space="0" w:color="auto"/>
                    <w:left w:val="none" w:sz="0" w:space="0" w:color="auto"/>
                    <w:bottom w:val="none" w:sz="0" w:space="0" w:color="auto"/>
                    <w:right w:val="none" w:sz="0" w:space="0" w:color="auto"/>
                  </w:divBdr>
                </w:div>
                <w:div w:id="389157576">
                  <w:marLeft w:val="0"/>
                  <w:marRight w:val="0"/>
                  <w:marTop w:val="0"/>
                  <w:marBottom w:val="0"/>
                  <w:divBdr>
                    <w:top w:val="none" w:sz="0" w:space="0" w:color="auto"/>
                    <w:left w:val="none" w:sz="0" w:space="0" w:color="auto"/>
                    <w:bottom w:val="none" w:sz="0" w:space="0" w:color="auto"/>
                    <w:right w:val="none" w:sz="0" w:space="0" w:color="auto"/>
                  </w:divBdr>
                </w:div>
                <w:div w:id="348988661">
                  <w:marLeft w:val="0"/>
                  <w:marRight w:val="0"/>
                  <w:marTop w:val="0"/>
                  <w:marBottom w:val="0"/>
                  <w:divBdr>
                    <w:top w:val="none" w:sz="0" w:space="0" w:color="auto"/>
                    <w:left w:val="none" w:sz="0" w:space="0" w:color="auto"/>
                    <w:bottom w:val="none" w:sz="0" w:space="0" w:color="auto"/>
                    <w:right w:val="none" w:sz="0" w:space="0" w:color="auto"/>
                  </w:divBdr>
                </w:div>
                <w:div w:id="1810441227">
                  <w:marLeft w:val="0"/>
                  <w:marRight w:val="0"/>
                  <w:marTop w:val="0"/>
                  <w:marBottom w:val="0"/>
                  <w:divBdr>
                    <w:top w:val="none" w:sz="0" w:space="0" w:color="auto"/>
                    <w:left w:val="none" w:sz="0" w:space="0" w:color="auto"/>
                    <w:bottom w:val="none" w:sz="0" w:space="0" w:color="auto"/>
                    <w:right w:val="none" w:sz="0" w:space="0" w:color="auto"/>
                  </w:divBdr>
                </w:div>
                <w:div w:id="1504517550">
                  <w:marLeft w:val="0"/>
                  <w:marRight w:val="0"/>
                  <w:marTop w:val="0"/>
                  <w:marBottom w:val="0"/>
                  <w:divBdr>
                    <w:top w:val="none" w:sz="0" w:space="0" w:color="auto"/>
                    <w:left w:val="none" w:sz="0" w:space="0" w:color="auto"/>
                    <w:bottom w:val="none" w:sz="0" w:space="0" w:color="auto"/>
                    <w:right w:val="none" w:sz="0" w:space="0" w:color="auto"/>
                  </w:divBdr>
                </w:div>
                <w:div w:id="697899909">
                  <w:marLeft w:val="0"/>
                  <w:marRight w:val="0"/>
                  <w:marTop w:val="0"/>
                  <w:marBottom w:val="0"/>
                  <w:divBdr>
                    <w:top w:val="none" w:sz="0" w:space="0" w:color="auto"/>
                    <w:left w:val="none" w:sz="0" w:space="0" w:color="auto"/>
                    <w:bottom w:val="none" w:sz="0" w:space="0" w:color="auto"/>
                    <w:right w:val="none" w:sz="0" w:space="0" w:color="auto"/>
                  </w:divBdr>
                </w:div>
                <w:div w:id="1534028883">
                  <w:marLeft w:val="0"/>
                  <w:marRight w:val="0"/>
                  <w:marTop w:val="0"/>
                  <w:marBottom w:val="0"/>
                  <w:divBdr>
                    <w:top w:val="none" w:sz="0" w:space="0" w:color="auto"/>
                    <w:left w:val="none" w:sz="0" w:space="0" w:color="auto"/>
                    <w:bottom w:val="none" w:sz="0" w:space="0" w:color="auto"/>
                    <w:right w:val="none" w:sz="0" w:space="0" w:color="auto"/>
                  </w:divBdr>
                </w:div>
                <w:div w:id="1206869693">
                  <w:marLeft w:val="0"/>
                  <w:marRight w:val="0"/>
                  <w:marTop w:val="0"/>
                  <w:marBottom w:val="0"/>
                  <w:divBdr>
                    <w:top w:val="none" w:sz="0" w:space="0" w:color="auto"/>
                    <w:left w:val="none" w:sz="0" w:space="0" w:color="auto"/>
                    <w:bottom w:val="none" w:sz="0" w:space="0" w:color="auto"/>
                    <w:right w:val="none" w:sz="0" w:space="0" w:color="auto"/>
                  </w:divBdr>
                </w:div>
                <w:div w:id="690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8199">
      <w:bodyDiv w:val="1"/>
      <w:marLeft w:val="0"/>
      <w:marRight w:val="0"/>
      <w:marTop w:val="0"/>
      <w:marBottom w:val="0"/>
      <w:divBdr>
        <w:top w:val="none" w:sz="0" w:space="0" w:color="auto"/>
        <w:left w:val="none" w:sz="0" w:space="0" w:color="auto"/>
        <w:bottom w:val="none" w:sz="0" w:space="0" w:color="auto"/>
        <w:right w:val="none" w:sz="0" w:space="0" w:color="auto"/>
      </w:divBdr>
    </w:div>
    <w:div w:id="1456756813">
      <w:bodyDiv w:val="1"/>
      <w:marLeft w:val="0"/>
      <w:marRight w:val="0"/>
      <w:marTop w:val="0"/>
      <w:marBottom w:val="0"/>
      <w:divBdr>
        <w:top w:val="none" w:sz="0" w:space="0" w:color="auto"/>
        <w:left w:val="none" w:sz="0" w:space="0" w:color="auto"/>
        <w:bottom w:val="none" w:sz="0" w:space="0" w:color="auto"/>
        <w:right w:val="none" w:sz="0" w:space="0" w:color="auto"/>
      </w:divBdr>
    </w:div>
    <w:div w:id="1488859045">
      <w:bodyDiv w:val="1"/>
      <w:marLeft w:val="0"/>
      <w:marRight w:val="0"/>
      <w:marTop w:val="0"/>
      <w:marBottom w:val="0"/>
      <w:divBdr>
        <w:top w:val="none" w:sz="0" w:space="0" w:color="auto"/>
        <w:left w:val="none" w:sz="0" w:space="0" w:color="auto"/>
        <w:bottom w:val="none" w:sz="0" w:space="0" w:color="auto"/>
        <w:right w:val="none" w:sz="0" w:space="0" w:color="auto"/>
      </w:divBdr>
      <w:divsChild>
        <w:div w:id="749279609">
          <w:marLeft w:val="0"/>
          <w:marRight w:val="0"/>
          <w:marTop w:val="0"/>
          <w:marBottom w:val="0"/>
          <w:divBdr>
            <w:top w:val="none" w:sz="0" w:space="0" w:color="auto"/>
            <w:left w:val="none" w:sz="0" w:space="0" w:color="auto"/>
            <w:bottom w:val="none" w:sz="0" w:space="0" w:color="auto"/>
            <w:right w:val="none" w:sz="0" w:space="0" w:color="auto"/>
          </w:divBdr>
          <w:divsChild>
            <w:div w:id="363481771">
              <w:marLeft w:val="0"/>
              <w:marRight w:val="0"/>
              <w:marTop w:val="0"/>
              <w:marBottom w:val="0"/>
              <w:divBdr>
                <w:top w:val="none" w:sz="0" w:space="0" w:color="auto"/>
                <w:left w:val="none" w:sz="0" w:space="0" w:color="auto"/>
                <w:bottom w:val="none" w:sz="0" w:space="0" w:color="auto"/>
                <w:right w:val="none" w:sz="0" w:space="0" w:color="auto"/>
              </w:divBdr>
              <w:divsChild>
                <w:div w:id="70934161">
                  <w:marLeft w:val="0"/>
                  <w:marRight w:val="0"/>
                  <w:marTop w:val="0"/>
                  <w:marBottom w:val="0"/>
                  <w:divBdr>
                    <w:top w:val="none" w:sz="0" w:space="0" w:color="auto"/>
                    <w:left w:val="none" w:sz="0" w:space="0" w:color="auto"/>
                    <w:bottom w:val="none" w:sz="0" w:space="0" w:color="auto"/>
                    <w:right w:val="none" w:sz="0" w:space="0" w:color="auto"/>
                  </w:divBdr>
                  <w:divsChild>
                    <w:div w:id="1902598285">
                      <w:marLeft w:val="0"/>
                      <w:marRight w:val="0"/>
                      <w:marTop w:val="0"/>
                      <w:marBottom w:val="0"/>
                      <w:divBdr>
                        <w:top w:val="none" w:sz="0" w:space="0" w:color="auto"/>
                        <w:left w:val="none" w:sz="0" w:space="0" w:color="auto"/>
                        <w:bottom w:val="none" w:sz="0" w:space="0" w:color="auto"/>
                        <w:right w:val="none" w:sz="0" w:space="0" w:color="auto"/>
                      </w:divBdr>
                    </w:div>
                    <w:div w:id="799416844">
                      <w:marLeft w:val="0"/>
                      <w:marRight w:val="0"/>
                      <w:marTop w:val="0"/>
                      <w:marBottom w:val="0"/>
                      <w:divBdr>
                        <w:top w:val="none" w:sz="0" w:space="0" w:color="auto"/>
                        <w:left w:val="none" w:sz="0" w:space="0" w:color="auto"/>
                        <w:bottom w:val="none" w:sz="0" w:space="0" w:color="auto"/>
                        <w:right w:val="none" w:sz="0" w:space="0" w:color="auto"/>
                      </w:divBdr>
                    </w:div>
                    <w:div w:id="650404578">
                      <w:marLeft w:val="0"/>
                      <w:marRight w:val="0"/>
                      <w:marTop w:val="0"/>
                      <w:marBottom w:val="0"/>
                      <w:divBdr>
                        <w:top w:val="none" w:sz="0" w:space="0" w:color="auto"/>
                        <w:left w:val="none" w:sz="0" w:space="0" w:color="auto"/>
                        <w:bottom w:val="none" w:sz="0" w:space="0" w:color="auto"/>
                        <w:right w:val="none" w:sz="0" w:space="0" w:color="auto"/>
                      </w:divBdr>
                    </w:div>
                    <w:div w:id="436409850">
                      <w:marLeft w:val="0"/>
                      <w:marRight w:val="0"/>
                      <w:marTop w:val="0"/>
                      <w:marBottom w:val="0"/>
                      <w:divBdr>
                        <w:top w:val="none" w:sz="0" w:space="0" w:color="auto"/>
                        <w:left w:val="none" w:sz="0" w:space="0" w:color="auto"/>
                        <w:bottom w:val="none" w:sz="0" w:space="0" w:color="auto"/>
                        <w:right w:val="none" w:sz="0" w:space="0" w:color="auto"/>
                      </w:divBdr>
                    </w:div>
                    <w:div w:id="391852673">
                      <w:marLeft w:val="0"/>
                      <w:marRight w:val="0"/>
                      <w:marTop w:val="0"/>
                      <w:marBottom w:val="0"/>
                      <w:divBdr>
                        <w:top w:val="none" w:sz="0" w:space="0" w:color="auto"/>
                        <w:left w:val="none" w:sz="0" w:space="0" w:color="auto"/>
                        <w:bottom w:val="none" w:sz="0" w:space="0" w:color="auto"/>
                        <w:right w:val="none" w:sz="0" w:space="0" w:color="auto"/>
                      </w:divBdr>
                    </w:div>
                    <w:div w:id="197547627">
                      <w:marLeft w:val="0"/>
                      <w:marRight w:val="0"/>
                      <w:marTop w:val="0"/>
                      <w:marBottom w:val="0"/>
                      <w:divBdr>
                        <w:top w:val="none" w:sz="0" w:space="0" w:color="auto"/>
                        <w:left w:val="none" w:sz="0" w:space="0" w:color="auto"/>
                        <w:bottom w:val="none" w:sz="0" w:space="0" w:color="auto"/>
                        <w:right w:val="none" w:sz="0" w:space="0" w:color="auto"/>
                      </w:divBdr>
                    </w:div>
                    <w:div w:id="1627618468">
                      <w:marLeft w:val="0"/>
                      <w:marRight w:val="0"/>
                      <w:marTop w:val="0"/>
                      <w:marBottom w:val="0"/>
                      <w:divBdr>
                        <w:top w:val="none" w:sz="0" w:space="0" w:color="auto"/>
                        <w:left w:val="none" w:sz="0" w:space="0" w:color="auto"/>
                        <w:bottom w:val="none" w:sz="0" w:space="0" w:color="auto"/>
                        <w:right w:val="none" w:sz="0" w:space="0" w:color="auto"/>
                      </w:divBdr>
                    </w:div>
                    <w:div w:id="11719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26573">
      <w:bodyDiv w:val="1"/>
      <w:marLeft w:val="0"/>
      <w:marRight w:val="0"/>
      <w:marTop w:val="0"/>
      <w:marBottom w:val="0"/>
      <w:divBdr>
        <w:top w:val="none" w:sz="0" w:space="0" w:color="auto"/>
        <w:left w:val="none" w:sz="0" w:space="0" w:color="auto"/>
        <w:bottom w:val="none" w:sz="0" w:space="0" w:color="auto"/>
        <w:right w:val="none" w:sz="0" w:space="0" w:color="auto"/>
      </w:divBdr>
      <w:divsChild>
        <w:div w:id="823620311">
          <w:marLeft w:val="0"/>
          <w:marRight w:val="0"/>
          <w:marTop w:val="0"/>
          <w:marBottom w:val="84"/>
          <w:divBdr>
            <w:top w:val="none" w:sz="0" w:space="0" w:color="auto"/>
            <w:left w:val="none" w:sz="0" w:space="0" w:color="auto"/>
            <w:bottom w:val="none" w:sz="0" w:space="0" w:color="auto"/>
            <w:right w:val="none" w:sz="0" w:space="0" w:color="auto"/>
          </w:divBdr>
        </w:div>
      </w:divsChild>
    </w:div>
    <w:div w:id="1614749961">
      <w:bodyDiv w:val="1"/>
      <w:marLeft w:val="0"/>
      <w:marRight w:val="0"/>
      <w:marTop w:val="0"/>
      <w:marBottom w:val="0"/>
      <w:divBdr>
        <w:top w:val="none" w:sz="0" w:space="0" w:color="auto"/>
        <w:left w:val="none" w:sz="0" w:space="0" w:color="auto"/>
        <w:bottom w:val="none" w:sz="0" w:space="0" w:color="auto"/>
        <w:right w:val="none" w:sz="0" w:space="0" w:color="auto"/>
      </w:divBdr>
    </w:div>
    <w:div w:id="1800757588">
      <w:bodyDiv w:val="1"/>
      <w:marLeft w:val="0"/>
      <w:marRight w:val="0"/>
      <w:marTop w:val="0"/>
      <w:marBottom w:val="0"/>
      <w:divBdr>
        <w:top w:val="none" w:sz="0" w:space="0" w:color="auto"/>
        <w:left w:val="none" w:sz="0" w:space="0" w:color="auto"/>
        <w:bottom w:val="none" w:sz="0" w:space="0" w:color="auto"/>
        <w:right w:val="none" w:sz="0" w:space="0" w:color="auto"/>
      </w:divBdr>
      <w:divsChild>
        <w:div w:id="594354">
          <w:marLeft w:val="0"/>
          <w:marRight w:val="0"/>
          <w:marTop w:val="0"/>
          <w:marBottom w:val="0"/>
          <w:divBdr>
            <w:top w:val="none" w:sz="0" w:space="0" w:color="auto"/>
            <w:left w:val="none" w:sz="0" w:space="0" w:color="auto"/>
            <w:bottom w:val="none" w:sz="0" w:space="0" w:color="auto"/>
            <w:right w:val="none" w:sz="0" w:space="0" w:color="auto"/>
          </w:divBdr>
          <w:divsChild>
            <w:div w:id="613101054">
              <w:marLeft w:val="150"/>
              <w:marRight w:val="150"/>
              <w:marTop w:val="150"/>
              <w:marBottom w:val="150"/>
              <w:divBdr>
                <w:top w:val="none" w:sz="0" w:space="0" w:color="auto"/>
                <w:left w:val="none" w:sz="0" w:space="0" w:color="auto"/>
                <w:bottom w:val="none" w:sz="0" w:space="0" w:color="auto"/>
                <w:right w:val="none" w:sz="0" w:space="0" w:color="auto"/>
              </w:divBdr>
            </w:div>
          </w:divsChild>
        </w:div>
        <w:div w:id="1565405514">
          <w:marLeft w:val="150"/>
          <w:marRight w:val="150"/>
          <w:marTop w:val="150"/>
          <w:marBottom w:val="150"/>
          <w:divBdr>
            <w:top w:val="single" w:sz="6" w:space="0" w:color="3399BB"/>
            <w:left w:val="single" w:sz="6" w:space="0" w:color="3399BB"/>
            <w:bottom w:val="single" w:sz="6" w:space="0" w:color="3399BB"/>
            <w:right w:val="single" w:sz="6" w:space="0" w:color="3399BB"/>
          </w:divBdr>
          <w:divsChild>
            <w:div w:id="1433085919">
              <w:marLeft w:val="150"/>
              <w:marRight w:val="150"/>
              <w:marTop w:val="150"/>
              <w:marBottom w:val="150"/>
              <w:divBdr>
                <w:top w:val="none" w:sz="0" w:space="0" w:color="auto"/>
                <w:left w:val="none" w:sz="0" w:space="0" w:color="auto"/>
                <w:bottom w:val="none" w:sz="0" w:space="0" w:color="auto"/>
                <w:right w:val="none" w:sz="0" w:space="0" w:color="auto"/>
              </w:divBdr>
            </w:div>
            <w:div w:id="100683230">
              <w:marLeft w:val="150"/>
              <w:marRight w:val="150"/>
              <w:marTop w:val="150"/>
              <w:marBottom w:val="150"/>
              <w:divBdr>
                <w:top w:val="none" w:sz="0" w:space="0" w:color="auto"/>
                <w:left w:val="none" w:sz="0" w:space="0" w:color="auto"/>
                <w:bottom w:val="none" w:sz="0" w:space="0" w:color="auto"/>
                <w:right w:val="none" w:sz="0" w:space="0" w:color="auto"/>
              </w:divBdr>
              <w:divsChild>
                <w:div w:id="995763209">
                  <w:marLeft w:val="0"/>
                  <w:marRight w:val="0"/>
                  <w:marTop w:val="0"/>
                  <w:marBottom w:val="0"/>
                  <w:divBdr>
                    <w:top w:val="none" w:sz="0" w:space="0" w:color="auto"/>
                    <w:left w:val="none" w:sz="0" w:space="0" w:color="auto"/>
                    <w:bottom w:val="none" w:sz="0" w:space="0" w:color="auto"/>
                    <w:right w:val="none" w:sz="0" w:space="0" w:color="auto"/>
                  </w:divBdr>
                </w:div>
                <w:div w:id="2060783696">
                  <w:marLeft w:val="0"/>
                  <w:marRight w:val="0"/>
                  <w:marTop w:val="0"/>
                  <w:marBottom w:val="0"/>
                  <w:divBdr>
                    <w:top w:val="none" w:sz="0" w:space="0" w:color="auto"/>
                    <w:left w:val="none" w:sz="0" w:space="0" w:color="auto"/>
                    <w:bottom w:val="none" w:sz="0" w:space="0" w:color="auto"/>
                    <w:right w:val="none" w:sz="0" w:space="0" w:color="auto"/>
                  </w:divBdr>
                </w:div>
                <w:div w:id="1319072187">
                  <w:marLeft w:val="0"/>
                  <w:marRight w:val="0"/>
                  <w:marTop w:val="0"/>
                  <w:marBottom w:val="0"/>
                  <w:divBdr>
                    <w:top w:val="none" w:sz="0" w:space="0" w:color="auto"/>
                    <w:left w:val="none" w:sz="0" w:space="0" w:color="auto"/>
                    <w:bottom w:val="none" w:sz="0" w:space="0" w:color="auto"/>
                    <w:right w:val="none" w:sz="0" w:space="0" w:color="auto"/>
                  </w:divBdr>
                </w:div>
                <w:div w:id="1052926969">
                  <w:marLeft w:val="0"/>
                  <w:marRight w:val="0"/>
                  <w:marTop w:val="0"/>
                  <w:marBottom w:val="0"/>
                  <w:divBdr>
                    <w:top w:val="none" w:sz="0" w:space="0" w:color="auto"/>
                    <w:left w:val="none" w:sz="0" w:space="0" w:color="auto"/>
                    <w:bottom w:val="none" w:sz="0" w:space="0" w:color="auto"/>
                    <w:right w:val="none" w:sz="0" w:space="0" w:color="auto"/>
                  </w:divBdr>
                </w:div>
                <w:div w:id="2141459730">
                  <w:marLeft w:val="0"/>
                  <w:marRight w:val="0"/>
                  <w:marTop w:val="0"/>
                  <w:marBottom w:val="0"/>
                  <w:divBdr>
                    <w:top w:val="none" w:sz="0" w:space="0" w:color="auto"/>
                    <w:left w:val="none" w:sz="0" w:space="0" w:color="auto"/>
                    <w:bottom w:val="none" w:sz="0" w:space="0" w:color="auto"/>
                    <w:right w:val="none" w:sz="0" w:space="0" w:color="auto"/>
                  </w:divBdr>
                </w:div>
                <w:div w:id="1842814840">
                  <w:marLeft w:val="0"/>
                  <w:marRight w:val="0"/>
                  <w:marTop w:val="0"/>
                  <w:marBottom w:val="0"/>
                  <w:divBdr>
                    <w:top w:val="none" w:sz="0" w:space="0" w:color="auto"/>
                    <w:left w:val="none" w:sz="0" w:space="0" w:color="auto"/>
                    <w:bottom w:val="none" w:sz="0" w:space="0" w:color="auto"/>
                    <w:right w:val="none" w:sz="0" w:space="0" w:color="auto"/>
                  </w:divBdr>
                </w:div>
                <w:div w:id="1629631136">
                  <w:marLeft w:val="0"/>
                  <w:marRight w:val="0"/>
                  <w:marTop w:val="0"/>
                  <w:marBottom w:val="0"/>
                  <w:divBdr>
                    <w:top w:val="none" w:sz="0" w:space="0" w:color="auto"/>
                    <w:left w:val="none" w:sz="0" w:space="0" w:color="auto"/>
                    <w:bottom w:val="none" w:sz="0" w:space="0" w:color="auto"/>
                    <w:right w:val="none" w:sz="0" w:space="0" w:color="auto"/>
                  </w:divBdr>
                </w:div>
                <w:div w:id="1156653939">
                  <w:marLeft w:val="0"/>
                  <w:marRight w:val="0"/>
                  <w:marTop w:val="0"/>
                  <w:marBottom w:val="0"/>
                  <w:divBdr>
                    <w:top w:val="none" w:sz="0" w:space="0" w:color="auto"/>
                    <w:left w:val="none" w:sz="0" w:space="0" w:color="auto"/>
                    <w:bottom w:val="none" w:sz="0" w:space="0" w:color="auto"/>
                    <w:right w:val="none" w:sz="0" w:space="0" w:color="auto"/>
                  </w:divBdr>
                </w:div>
                <w:div w:id="2106683241">
                  <w:marLeft w:val="0"/>
                  <w:marRight w:val="0"/>
                  <w:marTop w:val="0"/>
                  <w:marBottom w:val="0"/>
                  <w:divBdr>
                    <w:top w:val="none" w:sz="0" w:space="0" w:color="auto"/>
                    <w:left w:val="none" w:sz="0" w:space="0" w:color="auto"/>
                    <w:bottom w:val="none" w:sz="0" w:space="0" w:color="auto"/>
                    <w:right w:val="none" w:sz="0" w:space="0" w:color="auto"/>
                  </w:divBdr>
                </w:div>
                <w:div w:id="1023899978">
                  <w:marLeft w:val="0"/>
                  <w:marRight w:val="0"/>
                  <w:marTop w:val="0"/>
                  <w:marBottom w:val="0"/>
                  <w:divBdr>
                    <w:top w:val="none" w:sz="0" w:space="0" w:color="auto"/>
                    <w:left w:val="none" w:sz="0" w:space="0" w:color="auto"/>
                    <w:bottom w:val="none" w:sz="0" w:space="0" w:color="auto"/>
                    <w:right w:val="none" w:sz="0" w:space="0" w:color="auto"/>
                  </w:divBdr>
                </w:div>
                <w:div w:id="819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9797">
      <w:bodyDiv w:val="1"/>
      <w:marLeft w:val="0"/>
      <w:marRight w:val="0"/>
      <w:marTop w:val="0"/>
      <w:marBottom w:val="0"/>
      <w:divBdr>
        <w:top w:val="none" w:sz="0" w:space="0" w:color="auto"/>
        <w:left w:val="none" w:sz="0" w:space="0" w:color="auto"/>
        <w:bottom w:val="none" w:sz="0" w:space="0" w:color="auto"/>
        <w:right w:val="none" w:sz="0" w:space="0" w:color="auto"/>
      </w:divBdr>
      <w:divsChild>
        <w:div w:id="205995736">
          <w:marLeft w:val="0"/>
          <w:marRight w:val="0"/>
          <w:marTop w:val="0"/>
          <w:marBottom w:val="0"/>
          <w:divBdr>
            <w:top w:val="none" w:sz="0" w:space="0" w:color="auto"/>
            <w:left w:val="none" w:sz="0" w:space="0" w:color="auto"/>
            <w:bottom w:val="none" w:sz="0" w:space="0" w:color="auto"/>
            <w:right w:val="none" w:sz="0" w:space="0" w:color="auto"/>
          </w:divBdr>
        </w:div>
        <w:div w:id="1205216504">
          <w:marLeft w:val="0"/>
          <w:marRight w:val="0"/>
          <w:marTop w:val="0"/>
          <w:marBottom w:val="0"/>
          <w:divBdr>
            <w:top w:val="none" w:sz="0" w:space="0" w:color="auto"/>
            <w:left w:val="none" w:sz="0" w:space="0" w:color="auto"/>
            <w:bottom w:val="none" w:sz="0" w:space="0" w:color="auto"/>
            <w:right w:val="none" w:sz="0" w:space="0" w:color="auto"/>
          </w:divBdr>
          <w:divsChild>
            <w:div w:id="2065641241">
              <w:marLeft w:val="0"/>
              <w:marRight w:val="0"/>
              <w:marTop w:val="0"/>
              <w:marBottom w:val="0"/>
              <w:divBdr>
                <w:top w:val="none" w:sz="0" w:space="0" w:color="auto"/>
                <w:left w:val="none" w:sz="0" w:space="0" w:color="auto"/>
                <w:bottom w:val="none" w:sz="0" w:space="0" w:color="auto"/>
                <w:right w:val="none" w:sz="0" w:space="0" w:color="auto"/>
              </w:divBdr>
            </w:div>
            <w:div w:id="1807623143">
              <w:marLeft w:val="0"/>
              <w:marRight w:val="0"/>
              <w:marTop w:val="0"/>
              <w:marBottom w:val="0"/>
              <w:divBdr>
                <w:top w:val="none" w:sz="0" w:space="0" w:color="auto"/>
                <w:left w:val="none" w:sz="0" w:space="0" w:color="auto"/>
                <w:bottom w:val="none" w:sz="0" w:space="0" w:color="auto"/>
                <w:right w:val="none" w:sz="0" w:space="0" w:color="auto"/>
              </w:divBdr>
            </w:div>
            <w:div w:id="1473325529">
              <w:marLeft w:val="0"/>
              <w:marRight w:val="0"/>
              <w:marTop w:val="0"/>
              <w:marBottom w:val="0"/>
              <w:divBdr>
                <w:top w:val="none" w:sz="0" w:space="0" w:color="auto"/>
                <w:left w:val="none" w:sz="0" w:space="0" w:color="auto"/>
                <w:bottom w:val="none" w:sz="0" w:space="0" w:color="auto"/>
                <w:right w:val="none" w:sz="0" w:space="0" w:color="auto"/>
              </w:divBdr>
            </w:div>
            <w:div w:id="190067742">
              <w:marLeft w:val="0"/>
              <w:marRight w:val="0"/>
              <w:marTop w:val="0"/>
              <w:marBottom w:val="0"/>
              <w:divBdr>
                <w:top w:val="none" w:sz="0" w:space="0" w:color="auto"/>
                <w:left w:val="none" w:sz="0" w:space="0" w:color="auto"/>
                <w:bottom w:val="none" w:sz="0" w:space="0" w:color="auto"/>
                <w:right w:val="none" w:sz="0" w:space="0" w:color="auto"/>
              </w:divBdr>
            </w:div>
            <w:div w:id="1830437476">
              <w:marLeft w:val="0"/>
              <w:marRight w:val="0"/>
              <w:marTop w:val="0"/>
              <w:marBottom w:val="0"/>
              <w:divBdr>
                <w:top w:val="none" w:sz="0" w:space="0" w:color="auto"/>
                <w:left w:val="none" w:sz="0" w:space="0" w:color="auto"/>
                <w:bottom w:val="none" w:sz="0" w:space="0" w:color="auto"/>
                <w:right w:val="none" w:sz="0" w:space="0" w:color="auto"/>
              </w:divBdr>
            </w:div>
            <w:div w:id="124743260">
              <w:marLeft w:val="0"/>
              <w:marRight w:val="0"/>
              <w:marTop w:val="0"/>
              <w:marBottom w:val="0"/>
              <w:divBdr>
                <w:top w:val="none" w:sz="0" w:space="0" w:color="auto"/>
                <w:left w:val="none" w:sz="0" w:space="0" w:color="auto"/>
                <w:bottom w:val="none" w:sz="0" w:space="0" w:color="auto"/>
                <w:right w:val="none" w:sz="0" w:space="0" w:color="auto"/>
              </w:divBdr>
            </w:div>
            <w:div w:id="2024898147">
              <w:marLeft w:val="0"/>
              <w:marRight w:val="0"/>
              <w:marTop w:val="0"/>
              <w:marBottom w:val="0"/>
              <w:divBdr>
                <w:top w:val="none" w:sz="0" w:space="0" w:color="auto"/>
                <w:left w:val="none" w:sz="0" w:space="0" w:color="auto"/>
                <w:bottom w:val="none" w:sz="0" w:space="0" w:color="auto"/>
                <w:right w:val="none" w:sz="0" w:space="0" w:color="auto"/>
              </w:divBdr>
            </w:div>
            <w:div w:id="1217354139">
              <w:marLeft w:val="0"/>
              <w:marRight w:val="0"/>
              <w:marTop w:val="0"/>
              <w:marBottom w:val="0"/>
              <w:divBdr>
                <w:top w:val="none" w:sz="0" w:space="0" w:color="auto"/>
                <w:left w:val="none" w:sz="0" w:space="0" w:color="auto"/>
                <w:bottom w:val="none" w:sz="0" w:space="0" w:color="auto"/>
                <w:right w:val="none" w:sz="0" w:space="0" w:color="auto"/>
              </w:divBdr>
            </w:div>
            <w:div w:id="1091194755">
              <w:marLeft w:val="0"/>
              <w:marRight w:val="0"/>
              <w:marTop w:val="0"/>
              <w:marBottom w:val="0"/>
              <w:divBdr>
                <w:top w:val="none" w:sz="0" w:space="0" w:color="auto"/>
                <w:left w:val="none" w:sz="0" w:space="0" w:color="auto"/>
                <w:bottom w:val="none" w:sz="0" w:space="0" w:color="auto"/>
                <w:right w:val="none" w:sz="0" w:space="0" w:color="auto"/>
              </w:divBdr>
            </w:div>
            <w:div w:id="1144009573">
              <w:marLeft w:val="0"/>
              <w:marRight w:val="0"/>
              <w:marTop w:val="0"/>
              <w:marBottom w:val="0"/>
              <w:divBdr>
                <w:top w:val="none" w:sz="0" w:space="0" w:color="auto"/>
                <w:left w:val="none" w:sz="0" w:space="0" w:color="auto"/>
                <w:bottom w:val="none" w:sz="0" w:space="0" w:color="auto"/>
                <w:right w:val="none" w:sz="0" w:space="0" w:color="auto"/>
              </w:divBdr>
              <w:divsChild>
                <w:div w:id="13851740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5661384">
          <w:marLeft w:val="0"/>
          <w:marRight w:val="0"/>
          <w:marTop w:val="0"/>
          <w:marBottom w:val="0"/>
          <w:divBdr>
            <w:top w:val="none" w:sz="0" w:space="0" w:color="auto"/>
            <w:left w:val="none" w:sz="0" w:space="0" w:color="auto"/>
            <w:bottom w:val="none" w:sz="0" w:space="0" w:color="auto"/>
            <w:right w:val="none" w:sz="0" w:space="0" w:color="auto"/>
          </w:divBdr>
        </w:div>
        <w:div w:id="827211129">
          <w:marLeft w:val="0"/>
          <w:marRight w:val="0"/>
          <w:marTop w:val="0"/>
          <w:marBottom w:val="0"/>
          <w:divBdr>
            <w:top w:val="none" w:sz="0" w:space="0" w:color="auto"/>
            <w:left w:val="none" w:sz="0" w:space="0" w:color="auto"/>
            <w:bottom w:val="none" w:sz="0" w:space="0" w:color="auto"/>
            <w:right w:val="none" w:sz="0" w:space="0" w:color="auto"/>
          </w:divBdr>
          <w:divsChild>
            <w:div w:id="1160660212">
              <w:marLeft w:val="0"/>
              <w:marRight w:val="0"/>
              <w:marTop w:val="180"/>
              <w:marBottom w:val="180"/>
              <w:divBdr>
                <w:top w:val="none" w:sz="0" w:space="0" w:color="auto"/>
                <w:left w:val="none" w:sz="0" w:space="0" w:color="auto"/>
                <w:bottom w:val="none" w:sz="0" w:space="0" w:color="auto"/>
                <w:right w:val="none" w:sz="0" w:space="0" w:color="auto"/>
              </w:divBdr>
            </w:div>
            <w:div w:id="19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475">
      <w:bodyDiv w:val="1"/>
      <w:marLeft w:val="0"/>
      <w:marRight w:val="0"/>
      <w:marTop w:val="0"/>
      <w:marBottom w:val="0"/>
      <w:divBdr>
        <w:top w:val="none" w:sz="0" w:space="0" w:color="auto"/>
        <w:left w:val="none" w:sz="0" w:space="0" w:color="auto"/>
        <w:bottom w:val="none" w:sz="0" w:space="0" w:color="auto"/>
        <w:right w:val="none" w:sz="0" w:space="0" w:color="auto"/>
      </w:divBdr>
    </w:div>
    <w:div w:id="2143231770">
      <w:bodyDiv w:val="1"/>
      <w:marLeft w:val="0"/>
      <w:marRight w:val="0"/>
      <w:marTop w:val="0"/>
      <w:marBottom w:val="0"/>
      <w:divBdr>
        <w:top w:val="none" w:sz="0" w:space="0" w:color="auto"/>
        <w:left w:val="none" w:sz="0" w:space="0" w:color="auto"/>
        <w:bottom w:val="none" w:sz="0" w:space="0" w:color="auto"/>
        <w:right w:val="none" w:sz="0" w:space="0" w:color="auto"/>
      </w:divBdr>
      <w:divsChild>
        <w:div w:id="6845999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de_segment" TargetMode="External"/><Relationship Id="rId18" Type="http://schemas.openxmlformats.org/officeDocument/2006/relationships/hyperlink" Target="https://en.wikipedia.org/wiki/Data_segment" TargetMode="External"/><Relationship Id="rId26" Type="http://schemas.openxmlformats.org/officeDocument/2006/relationships/hyperlink" Target="https://en.wikipedia.org/wiki/Dead_code_elimination" TargetMode="External"/><Relationship Id="rId3" Type="http://schemas.openxmlformats.org/officeDocument/2006/relationships/settings" Target="settings.xml"/><Relationship Id="rId21" Type="http://schemas.openxmlformats.org/officeDocument/2006/relationships/hyperlink" Target="https://en.wikipedia.org/wiki/Backtrace" TargetMode="External"/><Relationship Id="rId7" Type="http://schemas.openxmlformats.org/officeDocument/2006/relationships/image" Target="media/image1.png"/><Relationship Id="rId12" Type="http://schemas.openxmlformats.org/officeDocument/2006/relationships/hyperlink" Target="https://en.wikipedia.org/wiki/Data_segment" TargetMode="External"/><Relationship Id="rId17" Type="http://schemas.openxmlformats.org/officeDocument/2006/relationships/hyperlink" Target="https://en.wikipedia.org/wiki/Executable_file" TargetMode="External"/><Relationship Id="rId25" Type="http://schemas.openxmlformats.org/officeDocument/2006/relationships/hyperlink" Target="https://en.wikipedia.org/wiki/Null_pointer"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en.wikipedia.org/wiki/Rodata" TargetMode="External"/><Relationship Id="rId20" Type="http://schemas.openxmlformats.org/officeDocument/2006/relationships/hyperlink" Target="https://en.wikipedia.org/wiki/Runtime_error" TargetMode="External"/><Relationship Id="rId29" Type="http://schemas.openxmlformats.org/officeDocument/2006/relationships/hyperlink" Target="http://geeksquiz.com/memcpy-in-c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rating_system" TargetMode="External"/><Relationship Id="rId24" Type="http://schemas.openxmlformats.org/officeDocument/2006/relationships/hyperlink" Target="https://en.wikipedia.org/wiki/Dereference_operato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ata_segment" TargetMode="External"/><Relationship Id="rId23" Type="http://schemas.openxmlformats.org/officeDocument/2006/relationships/hyperlink" Target="https://en.wikipedia.org/wiki/Null_pointer" TargetMode="External"/><Relationship Id="rId28" Type="http://schemas.openxmlformats.org/officeDocument/2006/relationships/hyperlink" Target="http://www.diffen.com/difference/Data_vs_Information" TargetMode="External"/><Relationship Id="rId10" Type="http://schemas.openxmlformats.org/officeDocument/2006/relationships/hyperlink" Target="https://en.wikipedia.org/wiki/Read-only_memory" TargetMode="External"/><Relationship Id="rId19" Type="http://schemas.openxmlformats.org/officeDocument/2006/relationships/hyperlink" Target="https://en.wikipedia.org/wiki/Constant_(programm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memory" TargetMode="External"/><Relationship Id="rId14" Type="http://schemas.openxmlformats.org/officeDocument/2006/relationships/hyperlink" Target="https://en.wikipedia.org/wiki/Code_segment" TargetMode="External"/><Relationship Id="rId22" Type="http://schemas.openxmlformats.org/officeDocument/2006/relationships/hyperlink" Target="https://en.wikipedia.org/wiki/GDB" TargetMode="External"/><Relationship Id="rId27" Type="http://schemas.openxmlformats.org/officeDocument/2006/relationships/hyperlink" Target="http://www.diffen.com/difference/Internet_vs_World_Wide_Web" TargetMode="External"/><Relationship Id="rId30" Type="http://schemas.openxmlformats.org/officeDocument/2006/relationships/hyperlink" Target="http://geeksquiz.com/memmove-in-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8019</TotalTime>
  <Pages>1</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Ojha, PadmalochanX</dc:creator>
  <cp:keywords>CTPClassification=:VisualMarkings=, CTPClassification=CTP_NWR:VisualMarkings=</cp:keywords>
  <cp:lastModifiedBy>TUNA</cp:lastModifiedBy>
  <cp:revision>30</cp:revision>
  <dcterms:created xsi:type="dcterms:W3CDTF">2016-06-01T10:26:00Z</dcterms:created>
  <dcterms:modified xsi:type="dcterms:W3CDTF">2016-10-03T19:11:00Z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052dc86b-e2ae-4e6c-b262-8f75caf47cd6</vt:lpwstr>
  </property>
  <property fmtid="{D5CDD505-2E9C-101B-9397-08002B2CF9AE}" pid="3" name="CTP_TimeStamp">
    <vt:lpwstr>2016-07-02 05:25:44Z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